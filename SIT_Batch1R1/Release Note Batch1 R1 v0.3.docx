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A257" w14:textId="77777777" w:rsidR="00EB348E" w:rsidRDefault="00EB348E" w:rsidP="00D94616">
      <w:pPr>
        <w:pStyle w:val="CoverText"/>
      </w:pPr>
    </w:p>
    <w:tbl>
      <w:tblPr>
        <w:tblStyle w:val="TableGrid"/>
        <w:tblpPr w:leftFromText="180" w:rightFromText="180" w:vertAnchor="text" w:horzAnchor="page" w:tblpX="4105" w:tblpY="101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252"/>
      </w:tblGrid>
      <w:tr w:rsidR="008B2EF8" w14:paraId="028F84E7" w14:textId="77777777" w:rsidTr="58A5EA09">
        <w:tc>
          <w:tcPr>
            <w:tcW w:w="1984" w:type="dxa"/>
          </w:tcPr>
          <w:p w14:paraId="2AAF0D37" w14:textId="77777777" w:rsidR="008B2EF8" w:rsidRDefault="008B2EF8" w:rsidP="008B2EF8">
            <w:r>
              <w:t>Author:</w:t>
            </w:r>
          </w:p>
        </w:tc>
        <w:tc>
          <w:tcPr>
            <w:tcW w:w="4252" w:type="dxa"/>
          </w:tcPr>
          <w:p w14:paraId="189AB7F2" w14:textId="0FC493CB" w:rsidR="008B2EF8" w:rsidRDefault="00665B49" w:rsidP="008B2EF8">
            <w:r>
              <w:t>Nick Cox</w:t>
            </w:r>
          </w:p>
        </w:tc>
      </w:tr>
      <w:tr w:rsidR="008B2EF8" w14:paraId="1B6610A4" w14:textId="77777777" w:rsidTr="58A5EA09">
        <w:tc>
          <w:tcPr>
            <w:tcW w:w="1984" w:type="dxa"/>
          </w:tcPr>
          <w:p w14:paraId="56EA380E" w14:textId="77777777" w:rsidR="008B2EF8" w:rsidRDefault="008B2EF8" w:rsidP="008B2EF8">
            <w:r>
              <w:t>Creation Date:</w:t>
            </w:r>
          </w:p>
        </w:tc>
        <w:tc>
          <w:tcPr>
            <w:tcW w:w="4252" w:type="dxa"/>
          </w:tcPr>
          <w:p w14:paraId="72755C62" w14:textId="02302418" w:rsidR="008B2EF8" w:rsidRDefault="00665B49" w:rsidP="008B2EF8">
            <w:r>
              <w:t>14 Oct 2022</w:t>
            </w:r>
          </w:p>
        </w:tc>
      </w:tr>
      <w:tr w:rsidR="008B2EF8" w14:paraId="28D0DC32" w14:textId="77777777" w:rsidTr="58A5EA09">
        <w:tc>
          <w:tcPr>
            <w:tcW w:w="1984" w:type="dxa"/>
          </w:tcPr>
          <w:p w14:paraId="359932EE" w14:textId="77777777" w:rsidR="008B2EF8" w:rsidRDefault="008B2EF8" w:rsidP="008B2EF8">
            <w:r>
              <w:t>Last Updated</w:t>
            </w:r>
          </w:p>
        </w:tc>
        <w:tc>
          <w:tcPr>
            <w:tcW w:w="4252" w:type="dxa"/>
          </w:tcPr>
          <w:p w14:paraId="514395A6" w14:textId="66B1360C" w:rsidR="008B2EF8" w:rsidRDefault="00EC37E7" w:rsidP="008B2EF8">
            <w:ins w:id="0" w:author="Sreejit Nair" w:date="2022-11-22T11:23:00Z">
              <w:r>
                <w:t>22</w:t>
              </w:r>
            </w:ins>
            <w:del w:id="1" w:author="Sreejit Nair" w:date="2022-11-22T11:23:00Z">
              <w:r w:rsidR="00884658" w:rsidDel="00EC37E7">
                <w:delText>1</w:delText>
              </w:r>
              <w:r w:rsidR="00BC5A06" w:rsidDel="00EC37E7">
                <w:delText>6</w:delText>
              </w:r>
            </w:del>
            <w:r w:rsidR="00665B49">
              <w:t xml:space="preserve"> </w:t>
            </w:r>
            <w:r w:rsidR="00FF43D5">
              <w:t>Nov</w:t>
            </w:r>
            <w:r w:rsidR="00665B49">
              <w:t xml:space="preserve"> 2022</w:t>
            </w:r>
          </w:p>
        </w:tc>
      </w:tr>
      <w:tr w:rsidR="008B2EF8" w14:paraId="5721CE3C" w14:textId="77777777" w:rsidTr="58A5EA09">
        <w:tc>
          <w:tcPr>
            <w:tcW w:w="1984" w:type="dxa"/>
          </w:tcPr>
          <w:p w14:paraId="6F9C2A4D" w14:textId="77777777" w:rsidR="008B2EF8" w:rsidRDefault="008B2EF8" w:rsidP="008B2EF8">
            <w:r>
              <w:t>Version</w:t>
            </w:r>
          </w:p>
        </w:tc>
        <w:tc>
          <w:tcPr>
            <w:tcW w:w="4252" w:type="dxa"/>
          </w:tcPr>
          <w:p w14:paraId="550FB865" w14:textId="5B37B1A7" w:rsidR="008B2EF8" w:rsidRDefault="008B2EF8" w:rsidP="008B2EF8">
            <w:r>
              <w:t>0</w:t>
            </w:r>
            <w:r w:rsidR="00665B49">
              <w:t>.</w:t>
            </w:r>
            <w:ins w:id="2" w:author="Sreejit Nair" w:date="2022-11-22T11:23:00Z">
              <w:r w:rsidR="00EC37E7">
                <w:t>3</w:t>
              </w:r>
            </w:ins>
            <w:del w:id="3" w:author="Sreejit Nair" w:date="2022-11-22T11:23:00Z">
              <w:r w:rsidR="00BC5A06" w:rsidDel="00EC37E7">
                <w:delText>2</w:delText>
              </w:r>
            </w:del>
          </w:p>
        </w:tc>
      </w:tr>
    </w:tbl>
    <w:p w14:paraId="13411660" w14:textId="0E351B0C" w:rsidR="00077D5A" w:rsidRPr="00477116" w:rsidRDefault="00ED6706" w:rsidP="00BB657B">
      <w:pPr>
        <w:pStyle w:val="CoverText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528A647" wp14:editId="034FF837">
            <wp:simplePos x="0" y="0"/>
            <wp:positionH relativeFrom="page">
              <wp:posOffset>9525</wp:posOffset>
            </wp:positionH>
            <wp:positionV relativeFrom="margin">
              <wp:posOffset>1405255</wp:posOffset>
            </wp:positionV>
            <wp:extent cx="5769610" cy="6711315"/>
            <wp:effectExtent l="0" t="0" r="2540" b="0"/>
            <wp:wrapNone/>
            <wp:docPr id="55" name="Picture 55" descr="A close up of a snow covered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andscap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2" t="11503" b="8429"/>
                    <a:stretch/>
                  </pic:blipFill>
                  <pic:spPr bwMode="auto">
                    <a:xfrm flipH="1">
                      <a:off x="0" y="0"/>
                      <a:ext cx="5769610" cy="671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6E3">
        <w:t>Integrations Release Note</w:t>
      </w:r>
      <w:r w:rsidR="00A12D17">
        <w:t xml:space="preserve"> </w:t>
      </w:r>
      <w:r w:rsidR="002910E2">
        <w:t>Batch 1, Release 1</w:t>
      </w:r>
    </w:p>
    <w:p w14:paraId="3674C2C0" w14:textId="58396BFA" w:rsidR="009E2278" w:rsidRDefault="009E2278" w:rsidP="009E2278">
      <w:pPr>
        <w:pStyle w:val="CoverText"/>
        <w:jc w:val="center"/>
        <w:rPr>
          <w:rFonts w:eastAsiaTheme="majorEastAsia" w:cstheme="majorBidi"/>
          <w:sz w:val="32"/>
          <w:szCs w:val="26"/>
        </w:rPr>
      </w:pPr>
      <w:r>
        <w:br w:type="page"/>
      </w:r>
    </w:p>
    <w:p w14:paraId="096DB25E" w14:textId="7E288C3F" w:rsidR="009E2278" w:rsidRPr="00E96D63" w:rsidRDefault="00587DCF" w:rsidP="00E96D63">
      <w:pPr>
        <w:rPr>
          <w:b/>
          <w:bCs/>
          <w:sz w:val="32"/>
          <w:szCs w:val="32"/>
        </w:rPr>
      </w:pPr>
      <w:r w:rsidRPr="00E96D63">
        <w:rPr>
          <w:b/>
          <w:bCs/>
          <w:sz w:val="32"/>
          <w:szCs w:val="32"/>
        </w:rPr>
        <w:lastRenderedPageBreak/>
        <w:t>Document Control</w:t>
      </w:r>
    </w:p>
    <w:p w14:paraId="74993C01" w14:textId="0CD22275" w:rsidR="007C434F" w:rsidRPr="007C434F" w:rsidRDefault="007C434F" w:rsidP="007C434F">
      <w:pPr>
        <w:pStyle w:val="Heading3"/>
      </w:pPr>
      <w:r>
        <w:t>Change Record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94"/>
        <w:gridCol w:w="3458"/>
        <w:gridCol w:w="956"/>
        <w:gridCol w:w="3542"/>
      </w:tblGrid>
      <w:tr w:rsidR="002952AB" w:rsidRPr="006B1758" w14:paraId="1DD621B9" w14:textId="77777777" w:rsidTr="002952AB">
        <w:trPr>
          <w:trHeight w:val="340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12CBE8A" w14:textId="6AC20D76" w:rsidR="006B1758" w:rsidRPr="006B1758" w:rsidRDefault="0063712D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C967F49" w14:textId="0CD80EC5" w:rsidR="006B1758" w:rsidRPr="006B1758" w:rsidRDefault="0063712D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Author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49DF47A" w14:textId="6321ED36" w:rsidR="006B1758" w:rsidRPr="006B1758" w:rsidRDefault="001B17A1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Version</w:t>
            </w:r>
          </w:p>
        </w:tc>
        <w:tc>
          <w:tcPr>
            <w:tcW w:w="1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7AB8C7CE" w14:textId="41F4D270" w:rsidR="006B1758" w:rsidRPr="006B1758" w:rsidRDefault="001B17A1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Change Reference</w:t>
            </w:r>
          </w:p>
        </w:tc>
      </w:tr>
      <w:tr w:rsidR="006B1758" w:rsidRPr="006B1758" w14:paraId="678C17C1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0B373" w14:textId="23C7CE16" w:rsidR="006B1758" w:rsidRPr="006B1758" w:rsidRDefault="00FF43D5" w:rsidP="000666E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03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-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Nov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-2022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0FDF9" w14:textId="75AD5DBE" w:rsidR="006B1758" w:rsidRPr="006B1758" w:rsidRDefault="00DB72F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Sreejit Nair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FFF8" w14:textId="00253CA4" w:rsidR="006B1758" w:rsidRPr="006B1758" w:rsidRDefault="002952AB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0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.1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77DA6" w14:textId="04B7287F" w:rsidR="006B1758" w:rsidRPr="006B1758" w:rsidRDefault="002952AB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Initial Version</w:t>
            </w:r>
          </w:p>
        </w:tc>
      </w:tr>
      <w:tr w:rsidR="006B1758" w:rsidRPr="006B1758" w14:paraId="6F55F07A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827C6" w14:textId="2307FED8" w:rsidR="006B1758" w:rsidRPr="006B1758" w:rsidRDefault="00BC5A0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16-Nov-2022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A968C" w14:textId="585D1D03" w:rsidR="006B1758" w:rsidRPr="006B1758" w:rsidRDefault="00BC5A0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Sreejit Nair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E3481" w14:textId="263AB3B1" w:rsidR="006B1758" w:rsidRPr="006B1758" w:rsidRDefault="00BC5A0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D0D3A" w14:textId="6247CE12" w:rsidR="006B1758" w:rsidRDefault="00DE4E2F" w:rsidP="002952AB">
            <w:pPr>
              <w:spacing w:after="0" w:line="240" w:lineRule="auto"/>
              <w:rPr>
                <w:ins w:id="4" w:author="Sreejit Nair" w:date="2022-11-16T19:22:00Z"/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5" w:author="Sreejit Nair" w:date="2022-11-16T19:33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1.</w:t>
              </w:r>
            </w:ins>
            <w:ins w:id="6" w:author="Sreejit Nair" w:date="2022-11-16T19:34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 xml:space="preserve"> </w:t>
              </w:r>
            </w:ins>
            <w:r w:rsidR="00BC5A0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Correction in package name</w:t>
            </w:r>
          </w:p>
          <w:p w14:paraId="09DC3D30" w14:textId="33D28C8D" w:rsidR="00FE6900" w:rsidRDefault="00DE4E2F" w:rsidP="002952AB">
            <w:pPr>
              <w:spacing w:after="0" w:line="240" w:lineRule="auto"/>
              <w:rPr>
                <w:ins w:id="7" w:author="Sreejit Nair" w:date="2022-11-16T19:22:00Z"/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8" w:author="Sreejit Nair" w:date="2022-11-16T19:34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 xml:space="preserve">2. </w:t>
              </w:r>
            </w:ins>
            <w:ins w:id="9" w:author="Sreejit Nair" w:date="2022-11-16T19:22:00Z">
              <w:r w:rsidR="00FE6900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Lookup filename correction</w:t>
              </w:r>
            </w:ins>
          </w:p>
          <w:p w14:paraId="0B8102D2" w14:textId="2F4F334F" w:rsidR="00FE6900" w:rsidRPr="006B1758" w:rsidRDefault="00DE4E2F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0" w:author="Sreejit Nair" w:date="2022-11-16T19:34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 xml:space="preserve">3. </w:t>
              </w:r>
            </w:ins>
            <w:ins w:id="11" w:author="Sreejit Nair" w:date="2022-11-16T19:22:00Z">
              <w:r w:rsidR="00FE6900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Lookup table Column name added</w:t>
              </w:r>
            </w:ins>
          </w:p>
        </w:tc>
      </w:tr>
      <w:tr w:rsidR="006B1758" w:rsidRPr="006B1758" w14:paraId="68414B48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76F61" w14:textId="7563FF77" w:rsidR="006B1758" w:rsidRPr="006B1758" w:rsidRDefault="00EC37E7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2" w:author="Sreejit Nair" w:date="2022-11-22T11:23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22-Nov-2022</w:t>
              </w:r>
            </w:ins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CE35" w14:textId="37E9FFC0" w:rsidR="006B1758" w:rsidRPr="006B1758" w:rsidRDefault="00EC37E7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3" w:author="Sreejit Nair" w:date="2022-11-22T11:23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Sreejit Nair</w:t>
              </w:r>
            </w:ins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B854C" w14:textId="0482FDCC" w:rsidR="006B1758" w:rsidRPr="006B1758" w:rsidRDefault="00EC37E7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4" w:author="Sreejit Nair" w:date="2022-11-22T11:23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0.3</w:t>
              </w:r>
            </w:ins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5775F" w14:textId="5632B731" w:rsidR="006B1758" w:rsidRPr="006B1758" w:rsidRDefault="00EC37E7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5" w:author="Sreejit Nair" w:date="2022-11-22T11:23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Correction in L</w:t>
              </w:r>
            </w:ins>
            <w:ins w:id="16" w:author="Sreejit Nair" w:date="2022-11-22T11:24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ookup</w:t>
              </w:r>
            </w:ins>
          </w:p>
        </w:tc>
      </w:tr>
      <w:tr w:rsidR="006B1758" w:rsidRPr="006B1758" w14:paraId="166611C7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1E5D8" w14:textId="04CDD5B1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B5D64" w14:textId="4FDA4D21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AC1F0" w14:textId="17E88F9E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ECA5D" w14:textId="3B53C63B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285C021E" w14:textId="6EF2E6AF" w:rsidR="002F5CDF" w:rsidRDefault="006275D8" w:rsidP="002F5CDF">
      <w:pPr>
        <w:pStyle w:val="Heading3"/>
      </w:pPr>
      <w:r>
        <w:t>Reviewers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29"/>
        <w:gridCol w:w="6521"/>
      </w:tblGrid>
      <w:tr w:rsidR="00B540F0" w:rsidRPr="006B1758" w14:paraId="20E48C23" w14:textId="77777777" w:rsidTr="00884658">
        <w:trPr>
          <w:trHeight w:val="34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ABE9008" w14:textId="21F63AE4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3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BA84179" w14:textId="7AE2F5EC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Position</w:t>
            </w:r>
          </w:p>
        </w:tc>
      </w:tr>
      <w:tr w:rsidR="00B540F0" w:rsidRPr="006B1758" w14:paraId="64C6A551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0D1A2" w14:textId="3BFE4E6C" w:rsidR="000666E3" w:rsidRPr="006B1758" w:rsidRDefault="008C195B" w:rsidP="000666E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Aaron Marsh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73987" w14:textId="6773F680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Solution Architect (West Sussex County Council)</w:t>
            </w:r>
          </w:p>
        </w:tc>
      </w:tr>
      <w:tr w:rsidR="00B540F0" w:rsidRPr="006B1758" w14:paraId="4F94DA10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0F3E3" w14:textId="2B54EE94" w:rsidR="00B540F0" w:rsidRPr="006B1758" w:rsidRDefault="008C195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Martin Hendrik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90EAE" w14:textId="11E97843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Solution Architect (DXC)</w:t>
            </w:r>
          </w:p>
        </w:tc>
      </w:tr>
      <w:tr w:rsidR="008C195B" w:rsidRPr="006B1758" w14:paraId="214E4FDB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6C38" w14:textId="48E7E08B" w:rsidR="008C195B" w:rsidRDefault="008C195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Stephen Read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A6701" w14:textId="0E536521" w:rsidR="008C195B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Integration Architect Director (Oracle)</w:t>
            </w:r>
          </w:p>
        </w:tc>
      </w:tr>
      <w:tr w:rsidR="00B540F0" w:rsidRPr="006B1758" w14:paraId="622013F0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8223" w14:textId="1BEE2798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Phil Dix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348E3" w14:textId="61484DE5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SIT 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Release Manager</w:t>
            </w:r>
          </w:p>
        </w:tc>
      </w:tr>
      <w:tr w:rsidR="00B540F0" w:rsidRPr="006B1758" w14:paraId="78455006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9D879" w14:textId="77777777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25E38" w14:textId="77777777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788B7D0" w14:textId="425E6799" w:rsidR="00B540F0" w:rsidRDefault="00B540F0" w:rsidP="00B540F0"/>
    <w:p w14:paraId="3AB931F9" w14:textId="46F43F27" w:rsidR="00862BCE" w:rsidRDefault="00862BCE">
      <w:r>
        <w:br w:type="page"/>
      </w:r>
    </w:p>
    <w:sdt>
      <w:sdtPr>
        <w:rPr>
          <w:rFonts w:asciiTheme="minorHAnsi" w:hAnsiTheme="minorHAnsi" w:cstheme="minorHAnsi"/>
          <w:b/>
          <w:bCs/>
          <w:smallCaps/>
          <w:sz w:val="28"/>
          <w:szCs w:val="28"/>
        </w:rPr>
        <w:id w:val="-2133548261"/>
        <w:docPartObj>
          <w:docPartGallery w:val="Table of Contents"/>
          <w:docPartUnique/>
        </w:docPartObj>
      </w:sdtPr>
      <w:sdtEndPr>
        <w:rPr>
          <w:b w:val="0"/>
          <w:noProof/>
          <w:sz w:val="20"/>
          <w:szCs w:val="20"/>
        </w:rPr>
      </w:sdtEndPr>
      <w:sdtContent>
        <w:p w14:paraId="69391185" w14:textId="63AB5F0E" w:rsidR="00ED46F6" w:rsidRPr="00E96D63" w:rsidRDefault="00ED46F6" w:rsidP="00E96D63">
          <w:pPr>
            <w:rPr>
              <w:b/>
              <w:bCs/>
              <w:sz w:val="28"/>
              <w:szCs w:val="28"/>
            </w:rPr>
          </w:pPr>
          <w:r w:rsidRPr="00E96D63">
            <w:rPr>
              <w:b/>
              <w:bCs/>
              <w:sz w:val="28"/>
              <w:szCs w:val="28"/>
            </w:rPr>
            <w:t>Contents</w:t>
          </w:r>
        </w:p>
        <w:p w14:paraId="39985070" w14:textId="60A3C159" w:rsidR="00BE5F73" w:rsidRDefault="00EF62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"1-2" \t "SDD List Heading 1,1,SDD List Heading 2,2" </w:instrText>
          </w:r>
          <w:r>
            <w:fldChar w:fldCharType="separate"/>
          </w:r>
          <w:r w:rsidR="00BE5F73">
            <w:rPr>
              <w:noProof/>
            </w:rPr>
            <w:t>1.</w:t>
          </w:r>
          <w:r w:rsidR="00BE5F73"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 w:rsidR="00BE5F73">
            <w:rPr>
              <w:noProof/>
            </w:rPr>
            <w:t>Release Summary</w:t>
          </w:r>
          <w:r w:rsidR="00BE5F73">
            <w:rPr>
              <w:noProof/>
            </w:rPr>
            <w:tab/>
          </w:r>
          <w:r w:rsidR="00BE5F73">
            <w:rPr>
              <w:noProof/>
            </w:rPr>
            <w:fldChar w:fldCharType="begin"/>
          </w:r>
          <w:r w:rsidR="00BE5F73">
            <w:rPr>
              <w:noProof/>
            </w:rPr>
            <w:instrText xml:space="preserve"> PAGEREF _Toc119075312 \h </w:instrText>
          </w:r>
          <w:r w:rsidR="00BE5F73">
            <w:rPr>
              <w:noProof/>
            </w:rPr>
          </w:r>
          <w:r w:rsidR="00BE5F73">
            <w:rPr>
              <w:noProof/>
            </w:rPr>
            <w:fldChar w:fldCharType="separate"/>
          </w:r>
          <w:r w:rsidR="00BE5F73">
            <w:rPr>
              <w:noProof/>
            </w:rPr>
            <w:t>4</w:t>
          </w:r>
          <w:r w:rsidR="00BE5F73">
            <w:rPr>
              <w:noProof/>
            </w:rPr>
            <w:fldChar w:fldCharType="end"/>
          </w:r>
        </w:p>
        <w:p w14:paraId="2352A0FF" w14:textId="16F6EF8D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Release Contents (OIC)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F714FA" w14:textId="1EE2CDFE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  <w:lang w:eastAsia="en-GB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  <w:lang w:eastAsia="en-GB"/>
            </w:rPr>
            <w:t>Release Contents (Non OIC)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8EC9975" w14:textId="5DE89B7A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Enhancements and New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C7E0CB" w14:textId="10C30940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Defect Fixes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078391" w14:textId="7407E1BC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Known Issues / Limitations /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4F37E1" w14:textId="29E7BE74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7.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Operations Updates /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6F664D9" w14:textId="231F834A" w:rsidR="008026B2" w:rsidRDefault="00EF623A" w:rsidP="00E17022">
          <w:pPr>
            <w:pStyle w:val="TOC2"/>
            <w:tabs>
              <w:tab w:val="right" w:leader="dot" w:pos="9350"/>
            </w:tabs>
          </w:pPr>
          <w:r>
            <w:fldChar w:fldCharType="end"/>
          </w:r>
        </w:p>
      </w:sdtContent>
    </w:sdt>
    <w:p w14:paraId="26A23725" w14:textId="382A4E26" w:rsidR="006555F5" w:rsidRDefault="006555F5">
      <w:r>
        <w:br w:type="page"/>
      </w:r>
    </w:p>
    <w:p w14:paraId="54794763" w14:textId="2792DB01" w:rsidR="00E20B57" w:rsidRDefault="000666E3" w:rsidP="00E706D1">
      <w:pPr>
        <w:pStyle w:val="SDDListHeading1"/>
      </w:pPr>
      <w:bookmarkStart w:id="17" w:name="_Toc119075312"/>
      <w:r>
        <w:lastRenderedPageBreak/>
        <w:t>Release Summary</w:t>
      </w:r>
      <w:bookmarkEnd w:id="17"/>
    </w:p>
    <w:p w14:paraId="47E880AB" w14:textId="097002D4" w:rsidR="000666E3" w:rsidRDefault="000666E3" w:rsidP="000666E3">
      <w:r w:rsidRPr="00677D2B">
        <w:rPr>
          <w:b/>
        </w:rPr>
        <w:t>Description</w:t>
      </w:r>
      <w:r w:rsidR="00720CAC">
        <w:rPr>
          <w:b/>
        </w:rPr>
        <w:t xml:space="preserve">: </w:t>
      </w:r>
      <w:r w:rsidR="00720CAC" w:rsidRPr="00720CAC">
        <w:t xml:space="preserve">First Release of Batch 1 </w:t>
      </w:r>
      <w:r w:rsidR="00720CAC">
        <w:t>integrations</w:t>
      </w:r>
    </w:p>
    <w:p w14:paraId="6C4E0987" w14:textId="7CEF932E" w:rsidR="000666E3" w:rsidRDefault="000666E3" w:rsidP="000666E3">
      <w:r w:rsidRPr="00677D2B">
        <w:rPr>
          <w:b/>
        </w:rPr>
        <w:t>Release Type</w:t>
      </w:r>
      <w:r>
        <w:t>: Full</w:t>
      </w:r>
      <w:r w:rsidR="00720CAC">
        <w:t xml:space="preserve"> – First Release of </w:t>
      </w:r>
      <w:r w:rsidR="0007593B">
        <w:t xml:space="preserve">SIT, </w:t>
      </w:r>
      <w:r w:rsidR="00720CAC">
        <w:t>OIC components</w:t>
      </w:r>
      <w:r w:rsidR="00DB72F6">
        <w:t xml:space="preserve"> and BIP Report</w:t>
      </w:r>
    </w:p>
    <w:p w14:paraId="0DEE3716" w14:textId="50E87279" w:rsidR="00962E81" w:rsidRDefault="00962E81" w:rsidP="00962E81">
      <w:pPr>
        <w:ind w:right="-846"/>
      </w:pPr>
      <w:r w:rsidRPr="00962E81">
        <w:rPr>
          <w:b/>
          <w:bCs/>
        </w:rPr>
        <w:t>OICS Environment:</w:t>
      </w:r>
      <w:r>
        <w:t xml:space="preserve"> </w:t>
      </w:r>
      <w:hyperlink r:id="rId12" w:history="1">
        <w:r w:rsidRPr="004645C1">
          <w:rPr>
            <w:rStyle w:val="Hyperlink"/>
          </w:rPr>
          <w:t>https://wscc-oic-dev2-lrmiiuu4owzp-ld.integration.ocp.oraclecloud.com/ic/home</w:t>
        </w:r>
      </w:hyperlink>
      <w:r>
        <w:t xml:space="preserve"> </w:t>
      </w:r>
    </w:p>
    <w:p w14:paraId="5CDFE968" w14:textId="2D91E992" w:rsidR="000666E3" w:rsidRPr="000666E3" w:rsidRDefault="00962E81" w:rsidP="000666E3">
      <w:r w:rsidRPr="00962E81">
        <w:rPr>
          <w:b/>
          <w:bCs/>
        </w:rPr>
        <w:t>Fusion Environment:</w:t>
      </w:r>
      <w:r>
        <w:t xml:space="preserve"> </w:t>
      </w:r>
      <w:hyperlink r:id="rId13" w:history="1">
        <w:r w:rsidRPr="004645C1">
          <w:rPr>
            <w:rStyle w:val="Hyperlink"/>
          </w:rPr>
          <w:t>https://fa-epvt-dev2-saasfaprod1.fa.ocs.oraclecloud.com/</w:t>
        </w:r>
      </w:hyperlink>
      <w:r>
        <w:t xml:space="preserve"> </w:t>
      </w:r>
    </w:p>
    <w:p w14:paraId="5CACCA85" w14:textId="6556C3D4" w:rsidR="00975A78" w:rsidRDefault="000666E3" w:rsidP="00E706D1">
      <w:pPr>
        <w:pStyle w:val="SDDListHeading1"/>
      </w:pPr>
      <w:bookmarkStart w:id="18" w:name="_Toc119075313"/>
      <w:r>
        <w:t>Release Contents</w:t>
      </w:r>
      <w:r w:rsidR="00B858E4">
        <w:t xml:space="preserve"> (OIC)</w:t>
      </w:r>
      <w:bookmarkEnd w:id="18"/>
    </w:p>
    <w:p w14:paraId="11F98B68" w14:textId="1D503118" w:rsidR="00850757" w:rsidRPr="00850757" w:rsidRDefault="00850757" w:rsidP="00850757">
      <w:r>
        <w:t>INTEGRATIONS:</w:t>
      </w:r>
    </w:p>
    <w:tbl>
      <w:tblPr>
        <w:tblW w:w="102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1117"/>
        <w:gridCol w:w="3228"/>
        <w:gridCol w:w="1238"/>
      </w:tblGrid>
      <w:tr w:rsidR="00752B24" w:rsidRPr="00B34FAE" w14:paraId="67635149" w14:textId="152351E1" w:rsidTr="00BE5F73">
        <w:trPr>
          <w:trHeight w:val="340"/>
        </w:trPr>
        <w:tc>
          <w:tcPr>
            <w:tcW w:w="4618" w:type="dxa"/>
            <w:shd w:val="clear" w:color="auto" w:fill="7030A0"/>
            <w:noWrap/>
            <w:vAlign w:val="center"/>
            <w:hideMark/>
          </w:tcPr>
          <w:p w14:paraId="21B63D88" w14:textId="2C360F07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1117" w:type="dxa"/>
            <w:shd w:val="clear" w:color="auto" w:fill="7030A0"/>
            <w:vAlign w:val="center"/>
          </w:tcPr>
          <w:p w14:paraId="56A983C9" w14:textId="6BE66386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3228" w:type="dxa"/>
            <w:shd w:val="clear" w:color="auto" w:fill="7030A0"/>
            <w:vAlign w:val="center"/>
          </w:tcPr>
          <w:p w14:paraId="3CA62052" w14:textId="044FD08A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OIC Package</w:t>
            </w:r>
          </w:p>
        </w:tc>
        <w:tc>
          <w:tcPr>
            <w:tcW w:w="1238" w:type="dxa"/>
            <w:shd w:val="clear" w:color="auto" w:fill="7030A0"/>
            <w:vAlign w:val="center"/>
          </w:tcPr>
          <w:p w14:paraId="3BBCE2A5" w14:textId="0B0D480D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980C1C" w:rsidRPr="00B34FAE" w14:paraId="072478A2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4449BD41" w14:textId="7D1FD8BD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WSCC_AXIELL_AP_Invoices_Import</w:t>
            </w:r>
          </w:p>
        </w:tc>
        <w:tc>
          <w:tcPr>
            <w:tcW w:w="1117" w:type="dxa"/>
            <w:vAlign w:val="center"/>
          </w:tcPr>
          <w:p w14:paraId="5BEE4A57" w14:textId="01BEAA17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FA6E2BD" w14:textId="4E9AFE18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3FA1E366" w14:textId="0A1066A9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INTI006</w:t>
            </w:r>
          </w:p>
        </w:tc>
      </w:tr>
      <w:tr w:rsidR="00980C1C" w:rsidRPr="00B34FAE" w14:paraId="21348FF0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6FDF5E39" w14:textId="3C1E5D82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WSCC_AXIELL_ERP_Sales_Transactions_Import</w:t>
            </w:r>
          </w:p>
        </w:tc>
        <w:tc>
          <w:tcPr>
            <w:tcW w:w="1117" w:type="dxa"/>
            <w:vAlign w:val="center"/>
          </w:tcPr>
          <w:p w14:paraId="672EA0A6" w14:textId="4299131C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02D5E889" w14:textId="704F2201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4AA5F6FD" w14:textId="57B56FDB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980C1C" w:rsidRPr="00B34FAE" w14:paraId="59DF2574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13319793" w14:textId="66F498C3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WSCC_TEAMSIGMA_AP_Invoices_Import</w:t>
            </w:r>
          </w:p>
        </w:tc>
        <w:tc>
          <w:tcPr>
            <w:tcW w:w="1117" w:type="dxa"/>
            <w:vAlign w:val="center"/>
          </w:tcPr>
          <w:p w14:paraId="709091AE" w14:textId="0EF0B240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531B1A6" w14:textId="7F2D2385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4616204E" w14:textId="25423F2A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INTI015</w:t>
            </w:r>
          </w:p>
        </w:tc>
      </w:tr>
      <w:tr w:rsidR="00980C1C" w:rsidRPr="00B34FAE" w14:paraId="1FCAD70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6FF92481" w14:textId="6FB3D62A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WSCC_SYNERGY_AP_Invoices_Import</w:t>
            </w:r>
          </w:p>
        </w:tc>
        <w:tc>
          <w:tcPr>
            <w:tcW w:w="1117" w:type="dxa"/>
            <w:vAlign w:val="center"/>
          </w:tcPr>
          <w:p w14:paraId="43FA5236" w14:textId="6F79DC5F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530CA70" w14:textId="217EE143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35DB71BB" w14:textId="2B270ADD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INTI017</w:t>
            </w:r>
          </w:p>
        </w:tc>
      </w:tr>
      <w:tr w:rsidR="00406F11" w:rsidRPr="00B34FAE" w14:paraId="7B951DC2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B69B17C" w14:textId="14BC7CF7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WSCC_ERP_Atamis_Supplier_Export</w:t>
            </w:r>
          </w:p>
        </w:tc>
        <w:tc>
          <w:tcPr>
            <w:tcW w:w="1117" w:type="dxa"/>
            <w:vAlign w:val="center"/>
          </w:tcPr>
          <w:p w14:paraId="60CAA9AD" w14:textId="1E12BD24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9DC4490" w14:textId="4FEEC467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723F25AC" w14:textId="15F17159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</w:t>
            </w:r>
          </w:p>
        </w:tc>
      </w:tr>
      <w:tr w:rsidR="00406F11" w:rsidRPr="00B34FAE" w14:paraId="4C8C80FD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C8C630D" w14:textId="7807EA8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WSCC_Atamis_ERP_Contracts</w:t>
            </w:r>
          </w:p>
        </w:tc>
        <w:tc>
          <w:tcPr>
            <w:tcW w:w="1117" w:type="dxa"/>
            <w:vAlign w:val="center"/>
          </w:tcPr>
          <w:p w14:paraId="70C0BF10" w14:textId="7438D5E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2D6EC4BF" w14:textId="0326A41A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0D7E97A6" w14:textId="455732B5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INTI055</w:t>
            </w:r>
          </w:p>
        </w:tc>
      </w:tr>
      <w:tr w:rsidR="00406F11" w:rsidRPr="00B34FAE" w14:paraId="231C0F8E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4F61DAAD" w14:textId="0766CB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WSCC_Atamis_ERP_BPA</w:t>
            </w:r>
          </w:p>
        </w:tc>
        <w:tc>
          <w:tcPr>
            <w:tcW w:w="1117" w:type="dxa"/>
            <w:vAlign w:val="center"/>
          </w:tcPr>
          <w:p w14:paraId="780EF5FC" w14:textId="5944F4DE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0FFCE43" w14:textId="1A6BDB15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2098DB26" w14:textId="2C7852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INTI055B</w:t>
            </w:r>
          </w:p>
        </w:tc>
      </w:tr>
      <w:tr w:rsidR="00406F11" w:rsidRPr="00B34FAE" w14:paraId="2190CCC4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2182DD44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17" w:type="dxa"/>
            <w:vAlign w:val="center"/>
          </w:tcPr>
          <w:p w14:paraId="346F448F" w14:textId="211DEDC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228" w:type="dxa"/>
            <w:vAlign w:val="center"/>
          </w:tcPr>
          <w:p w14:paraId="2BA5E709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238" w:type="dxa"/>
            <w:vAlign w:val="center"/>
          </w:tcPr>
          <w:p w14:paraId="169D09E1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406F11" w:rsidRPr="00B34FAE" w14:paraId="2489F8C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7AA21BCE" w14:textId="790E9B2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WSCC_Generic_APInvoiceImport</w:t>
            </w:r>
          </w:p>
        </w:tc>
        <w:tc>
          <w:tcPr>
            <w:tcW w:w="1117" w:type="dxa"/>
            <w:vAlign w:val="center"/>
          </w:tcPr>
          <w:p w14:paraId="0DCAE24A" w14:textId="57BF3F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2F715D83" w14:textId="1016B3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1FD9D4CE" w14:textId="224835C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TECH005</w:t>
            </w:r>
          </w:p>
        </w:tc>
      </w:tr>
      <w:tr w:rsidR="00406F11" w:rsidRPr="00B34FAE" w14:paraId="2C194B7D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31C7B1B" w14:textId="73D89481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WSCC_Generic_Supplier_Details</w:t>
            </w:r>
          </w:p>
        </w:tc>
        <w:tc>
          <w:tcPr>
            <w:tcW w:w="1117" w:type="dxa"/>
            <w:vAlign w:val="center"/>
          </w:tcPr>
          <w:p w14:paraId="66AB8031" w14:textId="081E59F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C61B948" w14:textId="0B3EC5C9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2C0DE50F" w14:textId="79BF45E3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TECH007</w:t>
            </w:r>
          </w:p>
        </w:tc>
      </w:tr>
      <w:tr w:rsidR="00406F11" w:rsidRPr="00B34FAE" w14:paraId="745F90C5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0279E827" w14:textId="3B0E6B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WSCC_Generic_APInvoiceImportCallback</w:t>
            </w:r>
          </w:p>
        </w:tc>
        <w:tc>
          <w:tcPr>
            <w:tcW w:w="1117" w:type="dxa"/>
            <w:vAlign w:val="center"/>
          </w:tcPr>
          <w:p w14:paraId="19CBDA8A" w14:textId="4DB4222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3C8BA6B8" w14:textId="16228B03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5487AF5E" w14:textId="7A794FC4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TECH011</w:t>
            </w:r>
          </w:p>
        </w:tc>
      </w:tr>
      <w:tr w:rsidR="00406F11" w:rsidRPr="00B34FAE" w14:paraId="70F0511A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12F96396" w14:textId="6B80A4D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WSCC_Generic_ImportExternalTaxRepositoryCallback</w:t>
            </w:r>
          </w:p>
        </w:tc>
        <w:tc>
          <w:tcPr>
            <w:tcW w:w="1117" w:type="dxa"/>
            <w:vAlign w:val="center"/>
          </w:tcPr>
          <w:p w14:paraId="5B676A48" w14:textId="1836FD5A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1D56DC38" w14:textId="39A8F0B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4F1ED9BF" w14:textId="2F195171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TECH013</w:t>
            </w:r>
          </w:p>
        </w:tc>
      </w:tr>
      <w:tr w:rsidR="00406F11" w:rsidRPr="00B34FAE" w14:paraId="06236BAC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5956DE4D" w14:textId="1308BC7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17" w:type="dxa"/>
            <w:vAlign w:val="center"/>
          </w:tcPr>
          <w:p w14:paraId="749B0982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3228" w:type="dxa"/>
            <w:vAlign w:val="center"/>
          </w:tcPr>
          <w:p w14:paraId="7AC8C2C0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1238" w:type="dxa"/>
            <w:vAlign w:val="center"/>
          </w:tcPr>
          <w:p w14:paraId="02E429C7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406F11" w:rsidRPr="00B34FAE" w14:paraId="2051001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D97AEEF" w14:textId="690EF396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WSCC_OIC_GenericErrorHandlerFramework</w:t>
            </w:r>
          </w:p>
        </w:tc>
        <w:tc>
          <w:tcPr>
            <w:tcW w:w="1117" w:type="dxa"/>
            <w:vAlign w:val="center"/>
          </w:tcPr>
          <w:p w14:paraId="13EF9AFD" w14:textId="7CE2A9F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1592E05" w14:textId="0DD0D58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</w:t>
            </w:r>
          </w:p>
        </w:tc>
        <w:tc>
          <w:tcPr>
            <w:tcW w:w="1238" w:type="dxa"/>
            <w:vAlign w:val="center"/>
          </w:tcPr>
          <w:p w14:paraId="194288DB" w14:textId="3B92A0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TECH002</w:t>
            </w:r>
          </w:p>
        </w:tc>
      </w:tr>
      <w:tr w:rsidR="00406F11" w:rsidRPr="00B34FAE" w14:paraId="579E4418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27530A9C" w14:textId="4059AF4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WSCC_Conn_Tests</w:t>
            </w:r>
          </w:p>
        </w:tc>
        <w:tc>
          <w:tcPr>
            <w:tcW w:w="1117" w:type="dxa"/>
            <w:vAlign w:val="center"/>
          </w:tcPr>
          <w:p w14:paraId="37CABFAA" w14:textId="1EDA2BC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827B10D" w14:textId="2DAD8014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</w:t>
            </w:r>
          </w:p>
        </w:tc>
        <w:tc>
          <w:tcPr>
            <w:tcW w:w="1238" w:type="dxa"/>
            <w:vAlign w:val="center"/>
          </w:tcPr>
          <w:p w14:paraId="25C026D3" w14:textId="23A1280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NA</w:t>
            </w:r>
          </w:p>
        </w:tc>
      </w:tr>
    </w:tbl>
    <w:p w14:paraId="13484C4C" w14:textId="77777777" w:rsidR="00E055E8" w:rsidRDefault="00E055E8" w:rsidP="00850757"/>
    <w:p w14:paraId="22E12E72" w14:textId="0DF88D10" w:rsidR="00850757" w:rsidRPr="00850757" w:rsidRDefault="00850757" w:rsidP="00850757">
      <w:r>
        <w:t>LOOKUP:</w:t>
      </w:r>
    </w:p>
    <w:tbl>
      <w:tblPr>
        <w:tblW w:w="9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9"/>
        <w:gridCol w:w="5259"/>
        <w:gridCol w:w="1067"/>
      </w:tblGrid>
      <w:tr w:rsidR="00E055E8" w:rsidRPr="006B1758" w14:paraId="624D112E" w14:textId="77777777" w:rsidTr="00C34D33">
        <w:trPr>
          <w:trHeight w:val="340"/>
        </w:trPr>
        <w:tc>
          <w:tcPr>
            <w:tcW w:w="3470" w:type="dxa"/>
            <w:shd w:val="clear" w:color="auto" w:fill="7030A0"/>
            <w:noWrap/>
            <w:vAlign w:val="center"/>
            <w:hideMark/>
          </w:tcPr>
          <w:p w14:paraId="4DA16955" w14:textId="77777777" w:rsidR="00E055E8" w:rsidRPr="00E055E8" w:rsidRDefault="00E055E8" w:rsidP="00413403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3470" w:type="dxa"/>
            <w:shd w:val="clear" w:color="auto" w:fill="7030A0"/>
          </w:tcPr>
          <w:p w14:paraId="0189F358" w14:textId="59E129C2" w:rsidR="00E055E8" w:rsidRPr="00E055E8" w:rsidRDefault="00413403" w:rsidP="0041340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</w:pPr>
            <w:ins w:id="19" w:author="Sreejit Nair" w:date="2022-11-16T18:27:00Z">
              <w:r w:rsidRPr="00C34D33">
                <w:rPr>
                  <w:rFonts w:eastAsia="Times New Roman" w:cs="Arial"/>
                  <w:b/>
                  <w:bCs/>
                  <w:color w:val="FFFFFF"/>
                  <w:sz w:val="18"/>
                  <w:szCs w:val="18"/>
                  <w:lang w:eastAsia="en-GB"/>
                </w:rPr>
                <w:t>Import File</w:t>
              </w:r>
            </w:ins>
          </w:p>
        </w:tc>
        <w:tc>
          <w:tcPr>
            <w:tcW w:w="3470" w:type="dxa"/>
            <w:shd w:val="clear" w:color="auto" w:fill="7030A0"/>
            <w:vAlign w:val="center"/>
          </w:tcPr>
          <w:p w14:paraId="07F8792B" w14:textId="134CBA0B" w:rsidR="00E055E8" w:rsidRPr="00E055E8" w:rsidRDefault="00E055E8" w:rsidP="00413403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E055E8" w14:paraId="0BC96F1A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64BC534B" w14:textId="7FA9C601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apInvoices_Lookup</w:t>
            </w:r>
          </w:p>
        </w:tc>
        <w:tc>
          <w:tcPr>
            <w:tcW w:w="3470" w:type="dxa"/>
            <w:vAlign w:val="center"/>
          </w:tcPr>
          <w:p w14:paraId="251F3267" w14:textId="47DF811E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apInvoices_Lookup_SIT_Batch</w:t>
            </w:r>
            <w:ins w:id="20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45F965F6" w14:textId="330040D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AD3592" w14:paraId="32687840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34DF7CC8" w14:textId="02930796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AD3592">
              <w:rPr>
                <w:rFonts w:cs="Arial"/>
                <w:color w:val="000000"/>
                <w:sz w:val="18"/>
                <w:szCs w:val="18"/>
              </w:rPr>
              <w:t>EmailNotification_Lookup</w:t>
            </w:r>
          </w:p>
        </w:tc>
        <w:tc>
          <w:tcPr>
            <w:tcW w:w="3470" w:type="dxa"/>
            <w:vAlign w:val="center"/>
          </w:tcPr>
          <w:p w14:paraId="7CC2E7A2" w14:textId="07A67786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AD3592">
              <w:rPr>
                <w:rFonts w:cs="Arial"/>
                <w:color w:val="000000"/>
                <w:sz w:val="18"/>
                <w:szCs w:val="18"/>
              </w:rPr>
              <w:t>EmailNotification_Lookup_SIT_Batch</w:t>
            </w:r>
            <w:ins w:id="21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AD3592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5C3D3008" w14:textId="6E88077D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TECH002</w:t>
            </w:r>
          </w:p>
        </w:tc>
      </w:tr>
      <w:tr w:rsidR="00E055E8" w14:paraId="7D1E6589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9B7FF07" w14:textId="3F253B98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Global_Lookups</w:t>
            </w:r>
          </w:p>
        </w:tc>
        <w:tc>
          <w:tcPr>
            <w:tcW w:w="3470" w:type="dxa"/>
            <w:vAlign w:val="center"/>
          </w:tcPr>
          <w:p w14:paraId="1CFCCD61" w14:textId="42B8EF74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Global_Lookups_SIT_Batch</w:t>
            </w:r>
            <w:ins w:id="22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439D1AEA" w14:textId="49EFAFA2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E055E8" w14:paraId="6605E0A3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10DE33D" w14:textId="100059D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INT013_Axiell_Sparks_Common_Lookup</w:t>
            </w:r>
          </w:p>
        </w:tc>
        <w:tc>
          <w:tcPr>
            <w:tcW w:w="3470" w:type="dxa"/>
            <w:vAlign w:val="center"/>
          </w:tcPr>
          <w:p w14:paraId="593DCE78" w14:textId="5F0ED47F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INT013_Axiell_Sparks_Common_Lookup_SIT_Batch</w:t>
            </w:r>
            <w:ins w:id="23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4CD36CE8" w14:textId="784B2DF5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05C3BB2D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0F8E6743" w14:textId="651D2119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INTI013_Axiell_Sparks_Tax_Lookup</w:t>
            </w:r>
          </w:p>
        </w:tc>
        <w:tc>
          <w:tcPr>
            <w:tcW w:w="3470" w:type="dxa"/>
            <w:vAlign w:val="center"/>
          </w:tcPr>
          <w:p w14:paraId="6E4C2A54" w14:textId="79F223EF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INTI013_Axiell_Sparks_Tax_Lookup_SIT_Batch</w:t>
            </w:r>
            <w:ins w:id="24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651C3254" w14:textId="1CEF3516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3C9D2846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65289030" w14:textId="2CA5EE2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INTI013_Debit_Account_Objective_Lookup</w:t>
            </w:r>
          </w:p>
        </w:tc>
        <w:tc>
          <w:tcPr>
            <w:tcW w:w="3470" w:type="dxa"/>
            <w:vAlign w:val="center"/>
          </w:tcPr>
          <w:p w14:paraId="69534A5A" w14:textId="711945B0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INTI013_Debit_Account_Objective_Lookup_SIT_Batch</w:t>
            </w:r>
            <w:ins w:id="25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60306B9C" w14:textId="02FACFB4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06D117C9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75DFCB40" w14:textId="4E637EE2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sz w:val="18"/>
                <w:szCs w:val="18"/>
              </w:rPr>
              <w:t>INTI055A_B_Atamis_Lookup</w:t>
            </w:r>
          </w:p>
        </w:tc>
        <w:tc>
          <w:tcPr>
            <w:tcW w:w="3470" w:type="dxa"/>
            <w:vAlign w:val="center"/>
          </w:tcPr>
          <w:p w14:paraId="4546915E" w14:textId="2D3D4015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sz w:val="18"/>
                <w:szCs w:val="18"/>
              </w:rPr>
              <w:t>INTI055A_B_Atamis_Lookup_SIT_Batch</w:t>
            </w:r>
            <w:ins w:id="26" w:author="Sreejit Nair" w:date="2022-11-16T19:29:00Z">
              <w:r w:rsidR="00C76330">
                <w:rPr>
                  <w:rFonts w:cs="Arial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27564D0D" w14:textId="77777777" w:rsidR="00E055E8" w:rsidRPr="00E055E8" w:rsidRDefault="00E055E8" w:rsidP="00E055E8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E055E8">
              <w:rPr>
                <w:rFonts w:cs="Arial"/>
                <w:sz w:val="18"/>
                <w:szCs w:val="18"/>
              </w:rPr>
              <w:t>INTI055A</w:t>
            </w:r>
          </w:p>
          <w:p w14:paraId="25855315" w14:textId="34D6A9FD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INTI055B</w:t>
            </w:r>
          </w:p>
        </w:tc>
      </w:tr>
      <w:tr w:rsidR="00E055E8" w14:paraId="1C6020EE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61F0C38B" w14:textId="6A34A717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lastRenderedPageBreak/>
              <w:t>INTO054B_Lookup</w:t>
            </w:r>
          </w:p>
        </w:tc>
        <w:tc>
          <w:tcPr>
            <w:tcW w:w="3470" w:type="dxa"/>
            <w:vAlign w:val="center"/>
          </w:tcPr>
          <w:p w14:paraId="21EA1090" w14:textId="371FB323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INTO054B_Lookup_SIT_Batch</w:t>
            </w:r>
            <w:ins w:id="27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6C8A9AC3" w14:textId="71C0615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</w:t>
            </w:r>
          </w:p>
        </w:tc>
      </w:tr>
      <w:tr w:rsidR="00E055E8" w14:paraId="0F054AE4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BF35987" w14:textId="24CC34F6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SapToOracle_CcPfObj_Lookup</w:t>
            </w:r>
          </w:p>
        </w:tc>
        <w:tc>
          <w:tcPr>
            <w:tcW w:w="3470" w:type="dxa"/>
            <w:vAlign w:val="center"/>
          </w:tcPr>
          <w:p w14:paraId="70BBB8A2" w14:textId="41599A71" w:rsidR="00E055E8" w:rsidRPr="00C8602B" w:rsidRDefault="001A55C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ins w:id="28" w:author="Sreejit Nair" w:date="2022-11-16T19:21:00Z">
              <w:r w:rsidRPr="001A55C8">
                <w:rPr>
                  <w:rFonts w:cs="Arial"/>
                  <w:color w:val="000000"/>
                  <w:sz w:val="18"/>
                  <w:szCs w:val="18"/>
                </w:rPr>
                <w:t>SapToOracle_CcPfObj_Lookup 03 11 2022_SIT_BatchR1.csv</w:t>
              </w:r>
            </w:ins>
            <w:del w:id="29" w:author="Sreejit Nair" w:date="2022-11-16T19:21:00Z">
              <w:r w:rsidR="00E055E8" w:rsidRPr="00E055E8" w:rsidDel="001A55C8">
                <w:rPr>
                  <w:rFonts w:cs="Arial"/>
                  <w:color w:val="000000"/>
                  <w:sz w:val="18"/>
                  <w:szCs w:val="18"/>
                </w:rPr>
                <w:delText>SapToOracle_CcPfObj_Lookup</w:delText>
              </w:r>
            </w:del>
          </w:p>
        </w:tc>
        <w:tc>
          <w:tcPr>
            <w:tcW w:w="3470" w:type="dxa"/>
            <w:vAlign w:val="center"/>
          </w:tcPr>
          <w:p w14:paraId="51BE5D12" w14:textId="64AEAD25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TECH008</w:t>
            </w:r>
          </w:p>
        </w:tc>
      </w:tr>
      <w:tr w:rsidR="00E055E8" w14:paraId="208C99D2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6815F71" w14:textId="44048669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SapToOracle_SubjSubA_Lookup</w:t>
            </w:r>
          </w:p>
        </w:tc>
        <w:tc>
          <w:tcPr>
            <w:tcW w:w="3470" w:type="dxa"/>
            <w:vAlign w:val="center"/>
          </w:tcPr>
          <w:p w14:paraId="5E4E9CA6" w14:textId="5696E94A" w:rsidR="00E055E8" w:rsidRPr="00C8602B" w:rsidRDefault="001A55C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ins w:id="30" w:author="Sreejit Nair" w:date="2022-11-16T19:21:00Z">
              <w:r w:rsidRPr="001A55C8">
                <w:rPr>
                  <w:rFonts w:cs="Arial"/>
                  <w:color w:val="000000"/>
                  <w:sz w:val="18"/>
                  <w:szCs w:val="18"/>
                </w:rPr>
                <w:t>SapToOracle_SubjSubA_Lookup 21 09 2022_SIT_BatchR1.csv</w:t>
              </w:r>
            </w:ins>
            <w:del w:id="31" w:author="Sreejit Nair" w:date="2022-11-16T19:21:00Z">
              <w:r w:rsidR="00E055E8" w:rsidRPr="00E055E8" w:rsidDel="001A55C8">
                <w:rPr>
                  <w:rFonts w:cs="Arial"/>
                  <w:color w:val="000000"/>
                  <w:sz w:val="18"/>
                  <w:szCs w:val="18"/>
                </w:rPr>
                <w:delText>SapToOracle_SubjSubA_Lookup</w:delText>
              </w:r>
            </w:del>
          </w:p>
        </w:tc>
        <w:tc>
          <w:tcPr>
            <w:tcW w:w="3470" w:type="dxa"/>
            <w:vAlign w:val="center"/>
          </w:tcPr>
          <w:p w14:paraId="6C374CDD" w14:textId="2602E5E7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TECH008</w:t>
            </w:r>
          </w:p>
        </w:tc>
      </w:tr>
      <w:tr w:rsidR="00E055E8" w14:paraId="2E61B5EA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7B5AA2BB" w14:textId="3F6D5609" w:rsidR="00E055E8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taxCodeAP_Lookup</w:t>
            </w:r>
          </w:p>
        </w:tc>
        <w:tc>
          <w:tcPr>
            <w:tcW w:w="3470" w:type="dxa"/>
          </w:tcPr>
          <w:p w14:paraId="01B88869" w14:textId="63D6E7DE" w:rsidR="00E055E8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taxCodeAP_Lookup_SIT_Batch</w:t>
            </w:r>
            <w:ins w:id="32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C8602B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5F21CA7B" w14:textId="7529B40B" w:rsidR="00E055E8" w:rsidRPr="00C8602B" w:rsidRDefault="00C8602B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76616E" w14:paraId="556964E7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546AFA7E" w14:textId="623DE64F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TECH005_BU_Ledger_Lookup</w:t>
            </w:r>
          </w:p>
        </w:tc>
        <w:tc>
          <w:tcPr>
            <w:tcW w:w="3470" w:type="dxa"/>
          </w:tcPr>
          <w:p w14:paraId="2718A464" w14:textId="516E853E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TECH005_BU_Ledger_Lookup_SIT_Batch</w:t>
            </w:r>
            <w:ins w:id="33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C8602B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77676A64" w14:textId="775A0962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</w:t>
            </w:r>
          </w:p>
        </w:tc>
      </w:tr>
    </w:tbl>
    <w:p w14:paraId="122A3381" w14:textId="196ABDAF" w:rsidR="00752B24" w:rsidRDefault="00752B24" w:rsidP="00752B24">
      <w:pPr>
        <w:spacing w:after="0" w:line="240" w:lineRule="auto"/>
        <w:textAlignment w:val="baseline"/>
        <w:rPr>
          <w:rFonts w:eastAsia="Times New Roman" w:cs="Arial"/>
          <w:b/>
          <w:bCs/>
          <w:sz w:val="32"/>
          <w:szCs w:val="32"/>
          <w:lang w:eastAsia="en-GB"/>
        </w:rPr>
      </w:pPr>
    </w:p>
    <w:p w14:paraId="5C528FB1" w14:textId="5CBF6A71" w:rsidR="007C3290" w:rsidRDefault="007C3290" w:rsidP="00850757">
      <w:r>
        <w:t>LIBRARY:</w:t>
      </w:r>
    </w:p>
    <w:tbl>
      <w:tblPr>
        <w:tblW w:w="58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735"/>
      </w:tblGrid>
      <w:tr w:rsidR="007C3290" w14:paraId="4F8C241E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6929CAAA" w14:textId="77777777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1735" w:type="dxa"/>
            <w:shd w:val="clear" w:color="auto" w:fill="7030A0"/>
            <w:vAlign w:val="center"/>
          </w:tcPr>
          <w:p w14:paraId="0350D871" w14:textId="77777777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7C3290" w:rsidRPr="28E62B27" w14:paraId="3382CA7D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E526E2A" w14:textId="0C8465EE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cs="Arial"/>
                <w:sz w:val="18"/>
                <w:szCs w:val="18"/>
                <w:shd w:val="clear" w:color="auto" w:fill="FFFFFF"/>
              </w:rPr>
              <w:t>wsccContractAmount</w:t>
            </w:r>
          </w:p>
        </w:tc>
        <w:tc>
          <w:tcPr>
            <w:tcW w:w="1735" w:type="dxa"/>
            <w:vAlign w:val="center"/>
          </w:tcPr>
          <w:p w14:paraId="4B5914E1" w14:textId="0324145B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cs="Arial"/>
                <w:color w:val="000000"/>
                <w:sz w:val="18"/>
                <w:szCs w:val="18"/>
              </w:rPr>
              <w:t>INTI055</w:t>
            </w:r>
          </w:p>
        </w:tc>
      </w:tr>
      <w:tr w:rsidR="007C3290" w:rsidRPr="28E62B27" w14:paraId="1F74A97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3B9EF394" w14:textId="191A4795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35" w:type="dxa"/>
            <w:vAlign w:val="center"/>
          </w:tcPr>
          <w:p w14:paraId="5BF34A42" w14:textId="4E471C6C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</w:tbl>
    <w:p w14:paraId="0D10196B" w14:textId="77777777" w:rsidR="00394D27" w:rsidRDefault="007C3290" w:rsidP="00394D27">
      <w:r>
        <w:br/>
      </w:r>
      <w:r w:rsidR="00394D27">
        <w:t>CONNECTIONS:</w:t>
      </w:r>
    </w:p>
    <w:tbl>
      <w:tblPr>
        <w:tblW w:w="41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394D27" w:rsidRPr="006B1758" w14:paraId="051AA308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3DABDBC3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</w:tr>
      <w:tr w:rsidR="00394D27" w:rsidRPr="00E96FE3" w14:paraId="48E06686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9ED1F8D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FTP_OIC_Con</w:t>
            </w:r>
          </w:p>
        </w:tc>
      </w:tr>
      <w:tr w:rsidR="00394D27" w:rsidRPr="00315C89" w14:paraId="562E746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3C9F7A6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ERP_CLOUD_Con</w:t>
            </w:r>
          </w:p>
        </w:tc>
      </w:tr>
      <w:tr w:rsidR="00394D27" w:rsidRPr="00752B24" w14:paraId="1DA5B50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F341F68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BIP_SOAP_Con</w:t>
            </w:r>
          </w:p>
        </w:tc>
      </w:tr>
      <w:tr w:rsidR="00394D27" w:rsidRPr="006F71B1" w14:paraId="1A3B6B38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91E4B4B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Atamis_Salesforce_Con</w:t>
            </w:r>
          </w:p>
        </w:tc>
      </w:tr>
      <w:tr w:rsidR="00394D27" w:rsidRPr="006F71B1" w14:paraId="5EF6E72F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48CF744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SaaS_REST_CX_B2B_Con</w:t>
            </w:r>
          </w:p>
        </w:tc>
      </w:tr>
      <w:tr w:rsidR="00394D27" w:rsidRPr="006F71B1" w14:paraId="18A1FEE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10FDD1A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CRM_REST_Con</w:t>
            </w:r>
          </w:p>
        </w:tc>
      </w:tr>
      <w:tr w:rsidR="00394D27" w:rsidRPr="006F71B1" w14:paraId="10403ED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19BD5A5C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FTP_Axiell_Library_Con</w:t>
            </w:r>
          </w:p>
        </w:tc>
      </w:tr>
      <w:tr w:rsidR="00394D27" w:rsidRPr="006F71B1" w14:paraId="3709482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BB843AF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FTP_Axiell_CashMan_Con</w:t>
            </w:r>
          </w:p>
        </w:tc>
      </w:tr>
      <w:tr w:rsidR="00394D27" w:rsidRPr="006F71B1" w14:paraId="1B2C5412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A229147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FTP_Synergy_Con</w:t>
            </w:r>
          </w:p>
        </w:tc>
      </w:tr>
      <w:tr w:rsidR="00394D27" w:rsidRPr="006F71B1" w14:paraId="75F45D9A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EA1F302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FTP_TeamSigma_Con</w:t>
            </w:r>
          </w:p>
        </w:tc>
      </w:tr>
    </w:tbl>
    <w:p w14:paraId="3AB7E0E5" w14:textId="77777777" w:rsidR="00394D27" w:rsidRDefault="00394D27" w:rsidP="00394D27"/>
    <w:p w14:paraId="04B282A8" w14:textId="0F0D1B04" w:rsidR="00850757" w:rsidRPr="00850757" w:rsidRDefault="00850757" w:rsidP="00850757">
      <w:r>
        <w:t>PACKAGE:</w:t>
      </w:r>
    </w:p>
    <w:tbl>
      <w:tblPr>
        <w:tblW w:w="41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850757" w:rsidRPr="006B1758" w14:paraId="27265E75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24533509" w14:textId="77777777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</w:tr>
      <w:tr w:rsidR="00850757" w:rsidRPr="00E96FE3" w14:paraId="2624D87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6026D39" w14:textId="33D5CC8F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Erp_Package_SIT_Batch1</w:t>
            </w:r>
            <w:ins w:id="34" w:author="Sreejit Nair" w:date="2022-11-16T10:36:00Z">
              <w:r w:rsidR="00940BF5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>R1</w:t>
              </w:r>
            </w:ins>
          </w:p>
        </w:tc>
      </w:tr>
      <w:tr w:rsidR="00850757" w:rsidRPr="00E96FE3" w14:paraId="17C6F4B6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D0FF215" w14:textId="4CD5A037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ErpUtlility_Package_SIT_Batch1</w:t>
            </w:r>
            <w:ins w:id="35" w:author="Sreejit Nair" w:date="2022-11-16T10:36:00Z">
              <w:r w:rsidR="00940BF5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>R1</w:t>
              </w:r>
            </w:ins>
          </w:p>
        </w:tc>
      </w:tr>
      <w:tr w:rsidR="00850757" w:rsidRPr="00E96FE3" w14:paraId="1E5AF340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12C5F91" w14:textId="00F1843F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CommonUtility_Package_SIT_Batch1</w:t>
            </w:r>
            <w:ins w:id="36" w:author="Sreejit Nair" w:date="2022-11-16T10:36:00Z">
              <w:r w:rsidR="00940BF5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>R1</w:t>
              </w:r>
            </w:ins>
          </w:p>
        </w:tc>
      </w:tr>
    </w:tbl>
    <w:p w14:paraId="2EFB95E7" w14:textId="77777777" w:rsidR="00850757" w:rsidRDefault="00850757" w:rsidP="00752B24">
      <w:pPr>
        <w:spacing w:after="0" w:line="240" w:lineRule="auto"/>
        <w:textAlignment w:val="baseline"/>
        <w:rPr>
          <w:rFonts w:eastAsia="Times New Roman" w:cs="Arial"/>
          <w:b/>
          <w:bCs/>
          <w:sz w:val="32"/>
          <w:szCs w:val="32"/>
          <w:lang w:eastAsia="en-GB"/>
        </w:rPr>
      </w:pPr>
    </w:p>
    <w:p w14:paraId="0A61CBB2" w14:textId="6A127ACA" w:rsidR="00B858E4" w:rsidRPr="00B858E4" w:rsidRDefault="00B858E4" w:rsidP="00B858E4">
      <w:pPr>
        <w:pStyle w:val="SDDListHeading1"/>
        <w:rPr>
          <w:lang w:eastAsia="en-GB"/>
        </w:rPr>
      </w:pPr>
      <w:bookmarkStart w:id="37" w:name="_Toc119075314"/>
      <w:r w:rsidRPr="00B858E4">
        <w:rPr>
          <w:lang w:eastAsia="en-GB"/>
        </w:rPr>
        <w:t>Release Contents (Non OIC)</w:t>
      </w:r>
      <w:bookmarkEnd w:id="37"/>
      <w:r w:rsidRPr="00B858E4">
        <w:rPr>
          <w:lang w:eastAsia="en-GB"/>
        </w:rPr>
        <w:t> </w:t>
      </w:r>
    </w:p>
    <w:tbl>
      <w:tblPr>
        <w:tblW w:w="9343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2"/>
        <w:gridCol w:w="1418"/>
        <w:gridCol w:w="992"/>
        <w:gridCol w:w="1701"/>
      </w:tblGrid>
      <w:tr w:rsidR="00F52494" w:rsidRPr="00B858E4" w14:paraId="63DFD403" w14:textId="77777777" w:rsidTr="00F52494">
        <w:trPr>
          <w:trHeight w:val="330"/>
        </w:trPr>
        <w:tc>
          <w:tcPr>
            <w:tcW w:w="5232" w:type="dxa"/>
            <w:shd w:val="clear" w:color="auto" w:fill="7030A0"/>
            <w:vAlign w:val="center"/>
            <w:hideMark/>
          </w:tcPr>
          <w:p w14:paraId="1D283232" w14:textId="77777777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18" w:type="dxa"/>
            <w:shd w:val="clear" w:color="auto" w:fill="7030A0"/>
            <w:vAlign w:val="center"/>
            <w:hideMark/>
          </w:tcPr>
          <w:p w14:paraId="2A1A66CE" w14:textId="7431BA3A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 xml:space="preserve"> Type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7030A0"/>
            <w:vAlign w:val="center"/>
            <w:hideMark/>
          </w:tcPr>
          <w:p w14:paraId="51E6C0FB" w14:textId="7F657990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 xml:space="preserve"> Version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shd w:val="clear" w:color="auto" w:fill="7030A0"/>
            <w:vAlign w:val="center"/>
            <w:hideMark/>
          </w:tcPr>
          <w:p w14:paraId="1C86365A" w14:textId="3F3F6DD6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 xml:space="preserve"> Ref#</w:t>
            </w:r>
            <w:r w:rsidRPr="00BE5F73">
              <w:rPr>
                <w:rFonts w:eastAsia="Times New Roman" w:cs="Arial"/>
                <w:color w:val="FFFFFF" w:themeColor="background1"/>
                <w:sz w:val="18"/>
                <w:szCs w:val="18"/>
                <w:lang w:eastAsia="en-GB"/>
              </w:rPr>
              <w:t> </w:t>
            </w:r>
          </w:p>
        </w:tc>
      </w:tr>
      <w:tr w:rsidR="00F52494" w:rsidRPr="00B858E4" w14:paraId="35F3CED1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015A927B" w14:textId="3DB44135" w:rsidR="00F52494" w:rsidRPr="00BE5F73" w:rsidRDefault="00F52494" w:rsidP="00B858E4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lastRenderedPageBreak/>
              <w:t xml:space="preserve"> WSCC_SaaS_Atamis_Supplier_Outbound_DM.catalog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B22CFD" w14:textId="4D8031DB" w:rsidR="00F52494" w:rsidRPr="00BE5F73" w:rsidRDefault="00F52494" w:rsidP="00B858E4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0749124" w14:textId="72F58CCF" w:rsidR="00F52494" w:rsidRPr="00BE5F73" w:rsidRDefault="00F52494" w:rsidP="28E62B27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F1165D" w14:textId="26C31D73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 </w:t>
            </w: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INTO054B</w:t>
            </w:r>
          </w:p>
        </w:tc>
      </w:tr>
      <w:tr w:rsidR="00F52494" w:rsidRPr="00B858E4" w14:paraId="60BB95B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  <w:hideMark/>
          </w:tcPr>
          <w:p w14:paraId="17651F01" w14:textId="487B4FE1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WSCC_SaaS_Atamis_Supplier_Outbound_Report.catalog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D633531" w14:textId="6C6082A0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BIP Report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1FC6BC0" w14:textId="5127D902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BBE5B26" w14:textId="0C1D4527" w:rsidR="00F52494" w:rsidRPr="00BE5F73" w:rsidRDefault="00F52494" w:rsidP="00F674D3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 </w:t>
            </w: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INTO054B</w:t>
            </w:r>
          </w:p>
        </w:tc>
      </w:tr>
      <w:tr w:rsidR="00F52494" w:rsidRPr="00B858E4" w14:paraId="48FBC897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681E2A9B" w14:textId="1DE3D551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INTO054B.catalog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556D26" w14:textId="61F55C6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4939C6" w14:textId="00BD0CA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3A3B26" w14:textId="237DCAEA" w:rsidR="00F52494" w:rsidRPr="00BE5F73" w:rsidRDefault="00F52494" w:rsidP="00F674D3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INTO054B</w:t>
            </w:r>
          </w:p>
        </w:tc>
      </w:tr>
      <w:tr w:rsidR="00F52494" w:rsidRPr="00B858E4" w14:paraId="65134E55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  <w:hideMark/>
          </w:tcPr>
          <w:p w14:paraId="79B2F4EF" w14:textId="7C77E046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WSSC_TECH007_Supplier_Sites_DM.catalog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16B77DF" w14:textId="1CE77719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E29A5F" w14:textId="6F9B1DD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A493215" w14:textId="2F70ED0B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2164985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tbl>
            <w:tblPr>
              <w:tblW w:w="5910" w:type="dxa"/>
              <w:tblCellSpacing w:w="0" w:type="dxa"/>
              <w:shd w:val="clear" w:color="auto" w:fill="F9F9F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0"/>
            </w:tblGrid>
            <w:tr w:rsidR="00F52494" w:rsidRPr="00BE5F73" w14:paraId="10A982F6" w14:textId="77777777" w:rsidTr="003977A8">
              <w:trPr>
                <w:tblCellSpacing w:w="0" w:type="dxa"/>
              </w:trPr>
              <w:tc>
                <w:tcPr>
                  <w:tcW w:w="5910" w:type="dxa"/>
                  <w:shd w:val="clear" w:color="auto" w:fill="F9F9F9"/>
                  <w:vAlign w:val="center"/>
                  <w:hideMark/>
                </w:tcPr>
                <w:p w14:paraId="39BFDDB7" w14:textId="5217F752" w:rsidR="00F52494" w:rsidRPr="00BE5F73" w:rsidRDefault="00F52494" w:rsidP="003719D5">
                  <w:pPr>
                    <w:spacing w:after="0" w:line="240" w:lineRule="auto"/>
                    <w:textAlignment w:val="baseline"/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</w:pPr>
                  <w:r w:rsidRPr="00BE5F73"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  <w:t xml:space="preserve"> WSSC_TECH007_Supplier_Sites_Report.catalog</w:t>
                  </w:r>
                </w:p>
              </w:tc>
            </w:tr>
            <w:tr w:rsidR="00F52494" w:rsidRPr="00BE5F73" w14:paraId="0E915E4D" w14:textId="77777777" w:rsidTr="003977A8">
              <w:trPr>
                <w:tblCellSpacing w:w="0" w:type="dxa"/>
              </w:trPr>
              <w:tc>
                <w:tcPr>
                  <w:tcW w:w="5910" w:type="dxa"/>
                  <w:shd w:val="clear" w:color="auto" w:fill="F9F9F9"/>
                  <w:vAlign w:val="center"/>
                  <w:hideMark/>
                </w:tcPr>
                <w:p w14:paraId="5211C3CD" w14:textId="77777777" w:rsidR="00F52494" w:rsidRPr="00BE5F73" w:rsidRDefault="00F52494" w:rsidP="003719D5">
                  <w:pPr>
                    <w:spacing w:after="0" w:line="240" w:lineRule="auto"/>
                    <w:textAlignment w:val="baseline"/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</w:pPr>
                </w:p>
              </w:tc>
            </w:tr>
          </w:tbl>
          <w:p w14:paraId="486D081B" w14:textId="77777777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9DCC4F5" w14:textId="7FA1EB03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BIP Report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7CB9FA" w14:textId="2CD56DC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796E4" w14:textId="1A4294B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625B72A0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744E3D90" w14:textId="0EA7B002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9CBD70" w14:textId="6E0E01D9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1C62E8" w14:textId="7777777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C0B2371" w14:textId="07500288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167B5A9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0A80FEA7" w14:textId="2C6736A2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BPA_Updates_DM.catalog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B5F6A2" w14:textId="0EAF88E4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C34D8B" w14:textId="12E1E748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8272D0" w14:textId="5A1CBB4D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  <w:tr w:rsidR="00F52494" w:rsidRPr="00B858E4" w14:paraId="0A1CFF9F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262A4D19" w14:textId="09C02C11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BPA_Updates_Rep.catalog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DC72FA" w14:textId="774AC28B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Report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33BD53" w14:textId="7F726329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F2C283" w14:textId="492A2A0A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  <w:tr w:rsidR="00F52494" w:rsidRPr="00B858E4" w14:paraId="62B4DB65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4740F254" w14:textId="66E56B84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9D5004" w14:textId="7594241D" w:rsidR="00F52494" w:rsidRPr="00BE5F73" w:rsidRDefault="00AE5F37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137894" w14:textId="77777777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505986A" w14:textId="74C7747B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</w:tbl>
    <w:p w14:paraId="07B36CE3" w14:textId="3EA6805E" w:rsidR="00215186" w:rsidRDefault="00215186" w:rsidP="00215186"/>
    <w:p w14:paraId="45AE7EE6" w14:textId="70D35E2B" w:rsidR="00677D2B" w:rsidRDefault="00677D2B" w:rsidP="00677D2B">
      <w:pPr>
        <w:pStyle w:val="SDDListHeading1"/>
      </w:pPr>
      <w:bookmarkStart w:id="38" w:name="_Toc119075315"/>
      <w:r>
        <w:t>Enhancements and New Features</w:t>
      </w:r>
      <w:bookmarkEnd w:id="38"/>
    </w:p>
    <w:tbl>
      <w:tblPr>
        <w:tblW w:w="5000" w:type="pct"/>
        <w:tblLook w:val="04A0" w:firstRow="1" w:lastRow="0" w:firstColumn="1" w:lastColumn="0" w:noHBand="0" w:noVBand="1"/>
      </w:tblPr>
      <w:tblGrid>
        <w:gridCol w:w="2050"/>
        <w:gridCol w:w="7300"/>
      </w:tblGrid>
      <w:tr w:rsidR="00677D2B" w:rsidRPr="006B1758" w14:paraId="7189E35F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5247204F" w14:textId="36BE09E5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Ref# (Jira, CR# etc)</w:t>
            </w: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0DAF5FFA" w14:textId="3D9CC73C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677D2B" w:rsidRPr="006B1758" w14:paraId="2146C4E9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68BF1" w14:textId="00445884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37BC9" w14:textId="6A920E88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37EA4140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3246D" w14:textId="1D22F9BD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5F50" w14:textId="59048303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6D4D3AB7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42E7" w14:textId="09447E19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D6C36" w14:textId="61D37BE2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68EECC20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9D38" w14:textId="3A561D50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269BB" w14:textId="23A63543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5CD96A10" w14:textId="77777777" w:rsidR="00677D2B" w:rsidRDefault="00677D2B" w:rsidP="00677D2B"/>
    <w:p w14:paraId="76C9A0E2" w14:textId="6444A720" w:rsidR="00677D2B" w:rsidRDefault="00677D2B" w:rsidP="00677D2B">
      <w:pPr>
        <w:pStyle w:val="SDDListHeading1"/>
      </w:pPr>
      <w:bookmarkStart w:id="39" w:name="_Toc119075316"/>
      <w:r>
        <w:t>Defect Fixes</w:t>
      </w:r>
      <w:bookmarkEnd w:id="39"/>
    </w:p>
    <w:tbl>
      <w:tblPr>
        <w:tblW w:w="5000" w:type="pct"/>
        <w:tblLook w:val="04A0" w:firstRow="1" w:lastRow="0" w:firstColumn="1" w:lastColumn="0" w:noHBand="0" w:noVBand="1"/>
      </w:tblPr>
      <w:tblGrid>
        <w:gridCol w:w="2195"/>
        <w:gridCol w:w="7155"/>
      </w:tblGrid>
      <w:tr w:rsidR="00677D2B" w:rsidRPr="006B1758" w14:paraId="47113353" w14:textId="77777777" w:rsidTr="00835BCF">
        <w:trPr>
          <w:trHeight w:val="340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302E0712" w14:textId="23E60E5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Ref# (</w:t>
            </w:r>
            <w:r w:rsidR="00220179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Spira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, CR# etc)</w:t>
            </w:r>
          </w:p>
        </w:tc>
        <w:tc>
          <w:tcPr>
            <w:tcW w:w="3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70D218E0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835BCF" w:rsidRPr="006B1758" w14:paraId="58FF1333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CAFE" w14:textId="36957FF5" w:rsidR="00835BCF" w:rsidRPr="00F73C1C" w:rsidRDefault="00835BCF" w:rsidP="00835BCF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20"/>
                <w:szCs w:val="20"/>
                <w:lang w:eastAsia="en-GB"/>
              </w:rPr>
            </w:pPr>
            <w:ins w:id="40" w:author="Sreejit Nair" w:date="2022-11-16T21:34:00Z">
              <w:r w:rsidRPr="008D284C">
                <w:rPr>
                  <w:rFonts w:eastAsia="Times New Roman" w:cs="Arial"/>
                  <w:sz w:val="20"/>
                  <w:szCs w:val="20"/>
                  <w:lang w:eastAsia="en-GB"/>
                </w:rPr>
                <w:t>IN:11556</w:t>
              </w:r>
            </w:ins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A7C4B" w14:textId="44405693" w:rsidR="00835BCF" w:rsidRPr="00F73C1C" w:rsidRDefault="00835BCF" w:rsidP="00835BCF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20"/>
                <w:szCs w:val="20"/>
                <w:lang w:eastAsia="en-GB"/>
              </w:rPr>
            </w:pPr>
            <w:ins w:id="41" w:author="Sreejit Nair" w:date="2022-11-16T21:34:00Z">
              <w:r>
                <w:rPr>
                  <w:rFonts w:eastAsia="Times New Roman" w:cs="Arial"/>
                  <w:sz w:val="20"/>
                  <w:szCs w:val="20"/>
                  <w:lang w:eastAsia="en-GB"/>
                </w:rPr>
                <w:t>INTI006</w:t>
              </w:r>
            </w:ins>
            <w:ins w:id="42" w:author="Sreejit Nair" w:date="2022-11-16T21:35:00Z">
              <w:r>
                <w:rPr>
                  <w:rFonts w:eastAsia="Times New Roman" w:cs="Arial"/>
                  <w:sz w:val="20"/>
                  <w:szCs w:val="20"/>
                  <w:lang w:eastAsia="en-GB"/>
                </w:rPr>
                <w:t xml:space="preserve"> - </w:t>
              </w:r>
            </w:ins>
            <w:ins w:id="43" w:author="Sreejit Nair" w:date="2022-11-16T21:34:00Z">
              <w:r w:rsidRPr="00AC3003">
                <w:rPr>
                  <w:rFonts w:eastAsia="Times New Roman" w:cs="Arial"/>
                  <w:sz w:val="20"/>
                  <w:szCs w:val="20"/>
                  <w:lang w:eastAsia="en-GB"/>
                </w:rPr>
                <w:t>SIT Oracle Connectivity Agent issue for Axiell SFTP</w:t>
              </w:r>
            </w:ins>
          </w:p>
        </w:tc>
      </w:tr>
      <w:tr w:rsidR="00835BCF" w:rsidRPr="006B1758" w14:paraId="1E81B00C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7015" w14:textId="1BA8CFFF" w:rsidR="00835BCF" w:rsidRPr="006B1758" w:rsidRDefault="00A71E08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44" w:author="Sreejit Nair" w:date="2022-11-16T21:36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IN:11692</w:t>
              </w:r>
            </w:ins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8A653" w14:textId="67AA98C9" w:rsidR="00835BCF" w:rsidRPr="006B1758" w:rsidRDefault="00A71E08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45" w:author="Sreejit Nair" w:date="2022-11-16T21:35:00Z">
              <w:r w:rsidRPr="00A71E08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INTI054B - Atamis Supplier ID DFF in Oracle Fusion</w:t>
              </w:r>
            </w:ins>
          </w:p>
        </w:tc>
      </w:tr>
      <w:tr w:rsidR="00835BCF" w:rsidRPr="006B1758" w14:paraId="7E7E34CC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736E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83036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835BCF" w:rsidRPr="006B1758" w14:paraId="2C9291C8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6441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EEC0D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0DEF5E15" w14:textId="77777777" w:rsidR="00677D2B" w:rsidRDefault="00677D2B" w:rsidP="00677D2B"/>
    <w:p w14:paraId="6ED77AF1" w14:textId="4B36FEDE" w:rsidR="00677D2B" w:rsidRDefault="00B858E4" w:rsidP="00677D2B">
      <w:pPr>
        <w:pStyle w:val="SDDListHeading1"/>
      </w:pPr>
      <w:bookmarkStart w:id="46" w:name="_Toc119075317"/>
      <w:r>
        <w:t xml:space="preserve">Known Issues / </w:t>
      </w:r>
      <w:r w:rsidR="00677D2B">
        <w:t>Limitations</w:t>
      </w:r>
      <w:r>
        <w:t xml:space="preserve"> / Dependencies</w:t>
      </w:r>
      <w:bookmarkEnd w:id="46"/>
    </w:p>
    <w:tbl>
      <w:tblPr>
        <w:tblW w:w="5126" w:type="pct"/>
        <w:tblLayout w:type="fixed"/>
        <w:tblLook w:val="04A0" w:firstRow="1" w:lastRow="0" w:firstColumn="1" w:lastColumn="0" w:noHBand="0" w:noVBand="1"/>
      </w:tblPr>
      <w:tblGrid>
        <w:gridCol w:w="2404"/>
        <w:gridCol w:w="7182"/>
      </w:tblGrid>
      <w:tr w:rsidR="00677D2B" w:rsidRPr="006B1758" w14:paraId="0E0376C1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14:paraId="6FAE8036" w14:textId="77777777" w:rsidR="00601DE6" w:rsidRDefault="00677D2B" w:rsidP="00601DE6">
            <w:pPr>
              <w:spacing w:after="0" w:line="240" w:lineRule="auto"/>
              <w:ind w:right="1167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Ref# </w:t>
            </w:r>
          </w:p>
          <w:p w14:paraId="5B945EE5" w14:textId="2A3117F9" w:rsidR="00677D2B" w:rsidRPr="006B1758" w:rsidRDefault="00677D2B" w:rsidP="00601DE6">
            <w:pPr>
              <w:spacing w:after="0" w:line="240" w:lineRule="auto"/>
              <w:ind w:right="742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(Integratio</w:t>
            </w:r>
            <w:r w:rsidR="006B521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n, </w:t>
            </w:r>
            <w:r w:rsidR="00AC300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Spira, </w:t>
            </w:r>
            <w:r w:rsidR="006B521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Oracle SR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 etc)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66094E08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677D2B" w:rsidRPr="006B1758" w14:paraId="09680779" w14:textId="77777777" w:rsidTr="00A26716">
        <w:trPr>
          <w:trHeight w:val="340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8888" w14:textId="7B343234" w:rsidR="00677D2B" w:rsidRPr="00601DE6" w:rsidRDefault="00601DE6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01DE6">
              <w:rPr>
                <w:rFonts w:eastAsia="Times New Roman" w:cs="Arial"/>
                <w:sz w:val="20"/>
                <w:szCs w:val="20"/>
                <w:lang w:eastAsia="en-GB"/>
              </w:rPr>
              <w:t>TECH002</w:t>
            </w:r>
          </w:p>
        </w:tc>
        <w:tc>
          <w:tcPr>
            <w:tcW w:w="3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88A5" w14:textId="743B2C73" w:rsidR="00677D2B" w:rsidRPr="005D3586" w:rsidRDefault="007E5807" w:rsidP="00677D2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This is common error handling</w:t>
            </w:r>
            <w:r w:rsidR="00601DE6"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integration has option to send notification to email IDs mentioned in the lookup, it doesn’t have option to send different email to different Email IDs per integration</w:t>
            </w:r>
          </w:p>
        </w:tc>
      </w:tr>
      <w:tr w:rsidR="00677D2B" w:rsidRPr="006B1758" w14:paraId="34ACF0F7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C727D" w14:textId="7E90DDD7" w:rsidR="00677D2B" w:rsidRPr="006B1758" w:rsidRDefault="00FE396C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All Integrations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0FC53" w14:textId="22C7FA6C" w:rsidR="00677D2B" w:rsidRPr="006B1758" w:rsidRDefault="00601DE6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To be discussed whether we need to send the successful notification for every integration?</w:t>
            </w:r>
          </w:p>
        </w:tc>
      </w:tr>
      <w:tr w:rsidR="00677D2B" w:rsidRPr="006B1758" w14:paraId="5066A28E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51463" w14:textId="59C6AECF" w:rsidR="00677D2B" w:rsidRPr="006B1758" w:rsidRDefault="00FE396C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All Integrations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BFFF0" w14:textId="4AC7FFC9" w:rsidR="004E7B8D" w:rsidRPr="006B1758" w:rsidRDefault="00FE396C" w:rsidP="6EA7196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Do we need to send</w:t>
            </w:r>
            <w:r w:rsidR="00850AB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email notification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if there are no files found to process</w:t>
            </w:r>
            <w:r w:rsidR="00850AB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ex. for AP and AR import process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?</w:t>
            </w:r>
          </w:p>
        </w:tc>
      </w:tr>
      <w:tr w:rsidR="004E7B8D" w:rsidRPr="006B1758" w14:paraId="613C7C5D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F77F" w14:textId="27CF9FAB" w:rsidR="004E7B8D" w:rsidRDefault="00476DF2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INTI006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BD7E" w14:textId="4E00BD93" w:rsidR="004E7B8D" w:rsidRDefault="00476DF2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Invoice header and Line description logic is still an open issue</w:t>
            </w:r>
          </w:p>
        </w:tc>
      </w:tr>
      <w:tr w:rsidR="00476DF2" w:rsidRPr="006B1758" w14:paraId="21A077DA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DFCF2" w14:textId="4AA96046" w:rsidR="00476DF2" w:rsidRDefault="005D3586" w:rsidP="00185ED4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lastRenderedPageBreak/>
              <w:t>INTI006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C2A2" w14:textId="4223B737" w:rsidR="00476DF2" w:rsidRDefault="005D3586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5D3586">
              <w:rPr>
                <w:rFonts w:eastAsia="Times New Roman" w:cs="Arial"/>
                <w:sz w:val="20"/>
                <w:szCs w:val="20"/>
                <w:lang w:eastAsia="en-GB"/>
              </w:rPr>
              <w:t>Standard XML file format to be adopted as source file,</w:t>
            </w:r>
            <w:r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this is a change in Axiell side</w:t>
            </w:r>
          </w:p>
        </w:tc>
      </w:tr>
      <w:tr w:rsidR="0096122D" w:rsidRPr="006B1758" w14:paraId="70A73B96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B562F" w14:textId="59CAFC44" w:rsidR="0096122D" w:rsidRDefault="0096122D" w:rsidP="00185ED4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NTI013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61102" w14:textId="6C227ACD" w:rsidR="0096122D" w:rsidRPr="0096122D" w:rsidRDefault="0096122D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96122D">
              <w:rPr>
                <w:rFonts w:eastAsia="Times New Roman" w:cs="Arial"/>
                <w:sz w:val="20"/>
                <w:szCs w:val="20"/>
                <w:lang w:eastAsia="en-GB"/>
              </w:rPr>
              <w:t>How the Tax lines should be generated. Do we let Fusion calculate tax based on the tax code and control amount or import tax lines through interface? </w:t>
            </w:r>
          </w:p>
        </w:tc>
      </w:tr>
      <w:tr w:rsidR="008D284C" w:rsidRPr="006B1758" w14:paraId="0AB313FB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E4F" w14:textId="6FD4BE1A" w:rsidR="008D284C" w:rsidRPr="006B5217" w:rsidRDefault="008D284C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del w:id="47" w:author="Sreejit Nair" w:date="2022-11-16T21:34:00Z">
              <w:r w:rsidRPr="008D284C" w:rsidDel="00835BCF">
                <w:rPr>
                  <w:rFonts w:eastAsia="Times New Roman" w:cs="Arial"/>
                  <w:sz w:val="20"/>
                  <w:szCs w:val="20"/>
                  <w:lang w:eastAsia="en-GB"/>
                </w:rPr>
                <w:delText>IN:11556</w:delText>
              </w:r>
            </w:del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5BC3B" w14:textId="5841CFFB" w:rsidR="008D284C" w:rsidRPr="006B5217" w:rsidRDefault="00AC3003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del w:id="48" w:author="Sreejit Nair" w:date="2022-11-16T21:34:00Z">
              <w:r w:rsidRPr="00AC3003" w:rsidDel="00835BCF">
                <w:rPr>
                  <w:rFonts w:eastAsia="Times New Roman" w:cs="Arial"/>
                  <w:sz w:val="20"/>
                  <w:szCs w:val="20"/>
                  <w:lang w:eastAsia="en-GB"/>
                </w:rPr>
                <w:delText>SIT Oracle Connectivity Agent issue for Axiell SFTP</w:delText>
              </w:r>
            </w:del>
          </w:p>
        </w:tc>
      </w:tr>
    </w:tbl>
    <w:p w14:paraId="43B8F319" w14:textId="3CC55732" w:rsidR="00677D2B" w:rsidRDefault="00677D2B" w:rsidP="00677D2B">
      <w:pPr>
        <w:pStyle w:val="SDDListHeading1"/>
      </w:pPr>
      <w:bookmarkStart w:id="49" w:name="_Toc119075318"/>
      <w:r>
        <w:t>Operations Updates</w:t>
      </w:r>
      <w:r w:rsidR="00B858E4">
        <w:t xml:space="preserve"> / Instructions</w:t>
      </w:r>
      <w:bookmarkEnd w:id="49"/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9145B" w:rsidRPr="006B1758" w14:paraId="514139B5" w14:textId="77777777" w:rsidTr="00FD6EA9">
        <w:trPr>
          <w:trHeight w:val="340"/>
        </w:trPr>
        <w:tc>
          <w:tcPr>
            <w:tcW w:w="5000" w:type="pct"/>
            <w:shd w:val="clear" w:color="auto" w:fill="7030A0"/>
            <w:noWrap/>
            <w:vAlign w:val="center"/>
            <w:hideMark/>
          </w:tcPr>
          <w:p w14:paraId="6D64DB62" w14:textId="27016A2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Steps</w:t>
            </w:r>
          </w:p>
        </w:tc>
      </w:tr>
      <w:tr w:rsidR="0039145B" w:rsidRPr="006B1758" w14:paraId="5F4F81B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46DB1EB" w14:textId="39BFECB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8EAADB" w:themeColor="accent1" w:themeTint="99"/>
                <w:sz w:val="18"/>
                <w:szCs w:val="18"/>
                <w:lang w:eastAsia="en-GB"/>
              </w:rPr>
              <w:t>&lt;Instructions for deployments, manual steps, dependencies on SaaS config release etc)</w:t>
            </w:r>
          </w:p>
        </w:tc>
      </w:tr>
      <w:tr w:rsidR="00014F75" w:rsidRPr="006B1758" w14:paraId="474ECE76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3FD0C628" w14:textId="38AF571C" w:rsidR="00014F75" w:rsidRPr="00BE5F73" w:rsidRDefault="00014F75" w:rsidP="00014F75">
            <w:pPr>
              <w:spacing w:before="120" w:after="120"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OCI Configuration Steps</w:t>
            </w:r>
          </w:p>
        </w:tc>
      </w:tr>
      <w:tr w:rsidR="0039145B" w:rsidRPr="006B1758" w14:paraId="5F5EA4BE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CDE42FC" w14:textId="6D15F7CB" w:rsidR="0039145B" w:rsidRPr="00BE5F73" w:rsidRDefault="0039145B" w:rsidP="00603D6B">
            <w:p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Follow document “WSCC - Technology - Oracle Integration Cloud Provisioning v0.6” to create pre-requisite for integration:</w:t>
            </w:r>
          </w:p>
          <w:p w14:paraId="22DC6660" w14:textId="36F8DE57" w:rsidR="0039145B" w:rsidRPr="00BE5F73" w:rsidRDefault="0039145B" w:rsidP="005B1620">
            <w:p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Summary:</w:t>
            </w:r>
          </w:p>
          <w:p w14:paraId="69E8F139" w14:textId="19D16974" w:rsidR="0039145B" w:rsidRPr="00BE5F73" w:rsidRDefault="0039145B" w:rsidP="000C766D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Domain, choose if already using the existing ones</w:t>
            </w:r>
          </w:p>
          <w:p w14:paraId="1612CA56" w14:textId="17C50623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WSCC-NonProdDomain</w:t>
            </w:r>
          </w:p>
          <w:p w14:paraId="7C893817" w14:textId="77777777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7E50242E" w14:textId="51FA4328" w:rsidR="0039145B" w:rsidRPr="00BE5F73" w:rsidRDefault="0039145B" w:rsidP="00FD2FE0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Admin Group and User, use if already exist</w:t>
            </w:r>
          </w:p>
          <w:p w14:paraId="08EF31B2" w14:textId="788348C4" w:rsidR="0039145B" w:rsidRPr="00BE5F73" w:rsidRDefault="0039145B" w:rsidP="00D775BA">
            <w:pPr>
              <w:pStyle w:val="ListParagraph"/>
              <w:rPr>
                <w:rFonts w:eastAsia="Calibri" w:cs="Arial"/>
                <w:sz w:val="18"/>
                <w:szCs w:val="18"/>
              </w:rPr>
            </w:pPr>
            <w:r w:rsidRPr="00BE5F73">
              <w:rPr>
                <w:rFonts w:eastAsia="Calibri" w:cs="Arial"/>
                <w:sz w:val="18"/>
                <w:szCs w:val="18"/>
              </w:rPr>
              <w:t>Domain_Administrators</w:t>
            </w:r>
          </w:p>
          <w:p w14:paraId="5F8B8DEC" w14:textId="77777777" w:rsidR="0039145B" w:rsidRPr="00BE5F73" w:rsidRDefault="0039145B" w:rsidP="00D775BA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55668C57" w14:textId="6BAE1D8D" w:rsidR="0039145B" w:rsidRPr="00BE5F73" w:rsidRDefault="0039145B" w:rsidP="008027C3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Admin Group policy</w:t>
            </w:r>
          </w:p>
          <w:p w14:paraId="3CB5C0E7" w14:textId="77777777" w:rsidR="0039145B" w:rsidRPr="00BE5F73" w:rsidRDefault="0039145B" w:rsidP="00BE159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Compartment, choose if using the existing ones.</w:t>
            </w:r>
          </w:p>
          <w:p w14:paraId="11B08A49" w14:textId="3965678B" w:rsidR="0039145B" w:rsidRPr="00BE5F73" w:rsidRDefault="0039145B" w:rsidP="00BE1598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WSCC-NonProd</w:t>
            </w:r>
          </w:p>
          <w:p w14:paraId="024219DD" w14:textId="77777777" w:rsidR="0039145B" w:rsidRPr="00BE5F73" w:rsidRDefault="0039145B" w:rsidP="00BE1598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26EA5504" w14:textId="2F60EF1A" w:rsidR="0039145B" w:rsidRPr="00BE5F73" w:rsidRDefault="0039145B" w:rsidP="00815BEF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new Integration instance for SIT/DEV2</w:t>
            </w:r>
          </w:p>
          <w:p w14:paraId="72459451" w14:textId="55F25FFE" w:rsidR="0039145B" w:rsidRPr="00BE5F73" w:rsidRDefault="0039145B" w:rsidP="00E83AA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OIC Group, User and Policies</w:t>
            </w:r>
          </w:p>
          <w:p w14:paraId="244B839F" w14:textId="6EE3B7AB" w:rsidR="0039145B" w:rsidRPr="00BE5F73" w:rsidRDefault="0039145B" w:rsidP="00211EF0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Groups:</w:t>
            </w:r>
          </w:p>
          <w:p w14:paraId="64E21469" w14:textId="6781B657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WSCC_OIC_DEV2_Administrator_G</w:t>
            </w:r>
          </w:p>
          <w:p w14:paraId="763D23E9" w14:textId="16C4F0A6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WSCC_OIC_DEV2_Developer_G</w:t>
            </w:r>
          </w:p>
          <w:p w14:paraId="1C50D2FF" w14:textId="310A04E2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WSCC_DEV2_AGENT_G</w:t>
            </w:r>
          </w:p>
          <w:p w14:paraId="686A2798" w14:textId="4B7DD5B9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357CFC70" w14:textId="155B8DC8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Users:</w:t>
            </w:r>
          </w:p>
          <w:p w14:paraId="745AE953" w14:textId="65B5FDE6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WSCC_OIC_DEV2_USER</w:t>
            </w:r>
          </w:p>
          <w:p w14:paraId="273BAFAA" w14:textId="19480D14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WSCC_DEV2_ONPREM_AGENT</w:t>
            </w:r>
          </w:p>
          <w:p w14:paraId="21143A46" w14:textId="77777777" w:rsidR="0039145B" w:rsidRPr="00BE5F73" w:rsidRDefault="0039145B" w:rsidP="00211EF0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2A5328F1" w14:textId="7AD99DB3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OIC embedded SFTP Server</w:t>
            </w:r>
          </w:p>
          <w:p w14:paraId="0983D5CA" w14:textId="126F2431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Give access to group for above OIC SFTP server</w:t>
            </w:r>
          </w:p>
          <w:p w14:paraId="4CCC1B15" w14:textId="1E3FDB1F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OIC Embedded SFTP server user and Password Policy</w:t>
            </w:r>
          </w:p>
          <w:p w14:paraId="12C60663" w14:textId="4DE021C2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required folder in SFTP server</w:t>
            </w:r>
          </w:p>
          <w:p w14:paraId="5F1BD6B4" w14:textId="632F0781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Add the group to give access to OIC sftp server</w:t>
            </w:r>
          </w:p>
          <w:p w14:paraId="11190865" w14:textId="1201D3A2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Add the Group which is part of non-expiring policy</w:t>
            </w:r>
          </w:p>
          <w:p w14:paraId="54085982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4933CC4C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7343722" w14:textId="79049C8A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Packages</w:t>
            </w:r>
          </w:p>
        </w:tc>
      </w:tr>
      <w:tr w:rsidR="0039145B" w:rsidRPr="006B1758" w14:paraId="559BC49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2397162F" w14:textId="760E2CE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Package included </w:t>
            </w:r>
            <w:r w:rsidR="009E5679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in this release </w:t>
            </w: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are </w:t>
            </w:r>
          </w:p>
          <w:p w14:paraId="18DD2157" w14:textId="77777777" w:rsidR="009E5679" w:rsidRPr="00BE5F73" w:rsidRDefault="009E5679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538EC20" w14:textId="5A328129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Erp_Package_SIT_Batch1R1</w:t>
            </w:r>
          </w:p>
          <w:p w14:paraId="7049EB43" w14:textId="1CE9A9FF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ErpUtility_Package_SIT_Batch1R1</w:t>
            </w:r>
          </w:p>
          <w:p w14:paraId="7E8A1005" w14:textId="77777777" w:rsidR="0039145B" w:rsidRPr="00BE5F73" w:rsidRDefault="0039145B" w:rsidP="0092428D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</w:t>
            </w:r>
          </w:p>
          <w:p w14:paraId="2F11B6BA" w14:textId="53805D59" w:rsidR="0039145B" w:rsidRPr="00BE5F73" w:rsidRDefault="0039145B" w:rsidP="0092428D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19A58666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7BC397DA" w14:textId="1DA06CDF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lastRenderedPageBreak/>
              <w:t>Import package</w:t>
            </w:r>
          </w:p>
        </w:tc>
      </w:tr>
      <w:tr w:rsidR="0039145B" w:rsidRPr="006B1758" w14:paraId="5896499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56344FBD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Go to Package</w:t>
            </w:r>
          </w:p>
          <w:p w14:paraId="6CCEB865" w14:textId="73F4D8C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the file: CommonUtility_Package_SIT_Batch1R1.par</w:t>
            </w:r>
          </w:p>
          <w:p w14:paraId="17DEDA5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C7F3EBB" w14:textId="02698539" w:rsidR="0039145B" w:rsidRPr="00BE5F73" w:rsidRDefault="0039145B" w:rsidP="00AF1E7D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and </w:t>
            </w:r>
            <w:r w:rsidR="00B34CE5"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configure</w:t>
            </w:r>
          </w:p>
        </w:tc>
      </w:tr>
      <w:tr w:rsidR="00014F75" w:rsidRPr="006B1758" w14:paraId="6F2C9B71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B8C4480" w14:textId="1D0B3828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Configure Connections</w:t>
            </w:r>
          </w:p>
        </w:tc>
      </w:tr>
      <w:tr w:rsidR="0039145B" w:rsidRPr="006B1758" w14:paraId="44351C33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D670D6B" w14:textId="77777777" w:rsidR="00AD27A7" w:rsidRPr="00BE5F73" w:rsidRDefault="00AD27A7" w:rsidP="0005521B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0"/>
              <w:gridCol w:w="6379"/>
            </w:tblGrid>
            <w:tr w:rsidR="0039145B" w:rsidRPr="00BE5F73" w14:paraId="486D3F81" w14:textId="77777777" w:rsidTr="0039145B">
              <w:tc>
                <w:tcPr>
                  <w:tcW w:w="2710" w:type="dxa"/>
                  <w:shd w:val="clear" w:color="auto" w:fill="BFBFBF" w:themeFill="background1" w:themeFillShade="BF"/>
                </w:tcPr>
                <w:p w14:paraId="316A76B3" w14:textId="4C971315" w:rsidR="0039145B" w:rsidRPr="00BE5F73" w:rsidRDefault="0039145B" w:rsidP="0004116F">
                  <w:pPr>
                    <w:spacing w:before="120" w:after="120"/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Name</w:t>
                  </w:r>
                </w:p>
              </w:tc>
              <w:tc>
                <w:tcPr>
                  <w:tcW w:w="6379" w:type="dxa"/>
                  <w:shd w:val="clear" w:color="auto" w:fill="BFBFBF" w:themeFill="background1" w:themeFillShade="BF"/>
                </w:tcPr>
                <w:p w14:paraId="5C587429" w14:textId="1DC8CBC9" w:rsidR="0039145B" w:rsidRPr="00BE5F73" w:rsidRDefault="0039145B" w:rsidP="0004116F">
                  <w:pPr>
                    <w:spacing w:before="120" w:after="120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Configuration</w:t>
                  </w:r>
                </w:p>
              </w:tc>
            </w:tr>
            <w:tr w:rsidR="0039145B" w:rsidRPr="00BE5F73" w14:paraId="14CF52AC" w14:textId="77777777" w:rsidTr="0039145B">
              <w:tc>
                <w:tcPr>
                  <w:tcW w:w="2710" w:type="dxa"/>
                </w:tcPr>
                <w:p w14:paraId="6BF87334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OIC_REST_Con</w:t>
                  </w:r>
                </w:p>
                <w:p w14:paraId="356875FF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379" w:type="dxa"/>
                </w:tcPr>
                <w:p w14:paraId="038384E4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Host: </w:t>
                  </w:r>
                  <w:hyperlink r:id="rId14" w:history="1">
                    <w:r w:rsidRPr="00BE5F73">
                      <w:rPr>
                        <w:rStyle w:val="Hyperlink"/>
                        <w:rFonts w:eastAsia="Times New Roman" w:cs="Arial"/>
                        <w:sz w:val="18"/>
                        <w:szCs w:val="18"/>
                        <w:lang w:eastAsia="en-GB"/>
                      </w:rPr>
                      <w:t>https://wscc-oic-dev2-lrmiiuu4owzp-ld.integration.ocp.oraclecloud.com:443</w:t>
                    </w:r>
                  </w:hyperlink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</w:t>
                  </w:r>
                </w:p>
                <w:p w14:paraId="0A0297A9" w14:textId="77777777" w:rsidR="00404590" w:rsidRPr="00BE5F73" w:rsidRDefault="00404590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78DDCB8" w14:textId="7073153C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WSCC_OIC_DEV2_USER</w:t>
                  </w:r>
                </w:p>
                <w:p w14:paraId="48595A0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26DFC0EC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70F8D34E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39145B" w:rsidRPr="00BE5F73" w14:paraId="2DC9F3BA" w14:textId="77777777" w:rsidTr="0039145B">
              <w:tc>
                <w:tcPr>
                  <w:tcW w:w="2710" w:type="dxa"/>
                </w:tcPr>
                <w:p w14:paraId="70A3435C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7F7F8"/>
                    </w:rPr>
                    <w:t>FTP_OIC_Con</w:t>
                  </w:r>
                </w:p>
              </w:tc>
              <w:tc>
                <w:tcPr>
                  <w:tcW w:w="6379" w:type="dxa"/>
                </w:tcPr>
                <w:p w14:paraId="425C0713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FTP Server Host Address: 147.154.224.137</w:t>
                  </w:r>
                </w:p>
                <w:p w14:paraId="5F88380C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FTP Server Port: 5007</w:t>
                  </w:r>
                </w:p>
                <w:p w14:paraId="07DAFD8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773CDD5C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750510E6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WSCC_OIC_DEV2_USER</w:t>
                  </w:r>
                </w:p>
                <w:p w14:paraId="5E6638C5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129CC91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23DB43EF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39145B" w:rsidRPr="00BE5F73" w14:paraId="22C6ABD5" w14:textId="77777777" w:rsidTr="0039145B">
              <w:tc>
                <w:tcPr>
                  <w:tcW w:w="2710" w:type="dxa"/>
                </w:tcPr>
                <w:p w14:paraId="3798007C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FTP_TeamSigma_Con</w:t>
                  </w:r>
                </w:p>
              </w:tc>
              <w:tc>
                <w:tcPr>
                  <w:tcW w:w="6379" w:type="dxa"/>
                </w:tcPr>
                <w:p w14:paraId="5D576DB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WCHIPPDVTMSG01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21</w:t>
                  </w:r>
                </w:p>
                <w:p w14:paraId="7E17CE34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No</w:t>
                  </w:r>
                </w:p>
                <w:p w14:paraId="724E95D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BD7BAD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sapxi</w:t>
                  </w:r>
                </w:p>
                <w:p w14:paraId="2E28951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65EB6C6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13AB040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39145B" w:rsidRPr="00BE5F73" w14:paraId="2EA1DF4D" w14:textId="77777777" w:rsidTr="0039145B">
              <w:tc>
                <w:tcPr>
                  <w:tcW w:w="2710" w:type="dxa"/>
                </w:tcPr>
                <w:p w14:paraId="3ABAC6B2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FTP_Axiell_Library_Con</w:t>
                  </w:r>
                </w:p>
              </w:tc>
              <w:tc>
                <w:tcPr>
                  <w:tcW w:w="6379" w:type="dxa"/>
                </w:tcPr>
                <w:p w14:paraId="2A657CF9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212.140.253.116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22</w:t>
                  </w:r>
                </w:p>
                <w:p w14:paraId="12781BE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24D400CE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742FB10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wsxpay</w:t>
                  </w:r>
                </w:p>
                <w:p w14:paraId="64A763B5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04A914D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5920A4B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39145B" w:rsidRPr="00BE5F73" w14:paraId="019488C6" w14:textId="77777777" w:rsidTr="0039145B">
              <w:tc>
                <w:tcPr>
                  <w:tcW w:w="2710" w:type="dxa"/>
                </w:tcPr>
                <w:p w14:paraId="130050B6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FTP_Axiell_CashMan_Con</w:t>
                  </w:r>
                </w:p>
              </w:tc>
              <w:tc>
                <w:tcPr>
                  <w:tcW w:w="6379" w:type="dxa"/>
                </w:tcPr>
                <w:p w14:paraId="0E251164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212.140.253.116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22</w:t>
                  </w:r>
                </w:p>
                <w:p w14:paraId="3F18D07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360151D9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BADC0A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sapxi</w:t>
                  </w:r>
                </w:p>
                <w:p w14:paraId="03C4CA2C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2F8CA512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1A56806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39145B" w:rsidRPr="00BE5F73" w14:paraId="16A7DBB5" w14:textId="77777777" w:rsidTr="0039145B">
              <w:tc>
                <w:tcPr>
                  <w:tcW w:w="2710" w:type="dxa"/>
                </w:tcPr>
                <w:p w14:paraId="3A4FB832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7F7F8"/>
                    </w:rPr>
                    <w:t>FTP_Synergy_Con</w:t>
                  </w:r>
                </w:p>
              </w:tc>
              <w:tc>
                <w:tcPr>
                  <w:tcW w:w="6379" w:type="dxa"/>
                </w:tcPr>
                <w:p w14:paraId="1F5A2CB6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TRIBAL-FTP.WESTSUSSEX.GOV.UK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21</w:t>
                  </w:r>
                </w:p>
                <w:p w14:paraId="6171F93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No</w:t>
                  </w:r>
                </w:p>
                <w:p w14:paraId="6C7193AE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5C3B73F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trib1234</w:t>
                  </w:r>
                </w:p>
                <w:p w14:paraId="6FDCD16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0559396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AFAE81F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</w:tbl>
          <w:p w14:paraId="6E38B7A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8B072E9" w14:textId="4753A048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47D9DE92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07D31504" w14:textId="1E5E97AF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Configure Lookups</w:t>
            </w:r>
          </w:p>
        </w:tc>
      </w:tr>
      <w:tr w:rsidR="0039145B" w:rsidRPr="006B1758" w14:paraId="7E3AD5C1" w14:textId="77777777" w:rsidTr="00014F75">
        <w:trPr>
          <w:trHeight w:val="2705"/>
        </w:trPr>
        <w:tc>
          <w:tcPr>
            <w:tcW w:w="5000" w:type="pct"/>
            <w:shd w:val="clear" w:color="auto" w:fill="auto"/>
            <w:noWrap/>
            <w:vAlign w:val="center"/>
          </w:tcPr>
          <w:p w14:paraId="4FF223AC" w14:textId="4CFC7716" w:rsidR="0039145B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CommonUtility_Package_SIT_Batch1R1.par</w:t>
            </w:r>
          </w:p>
          <w:p w14:paraId="0C716A93" w14:textId="76124C3C" w:rsidR="00171A97" w:rsidRDefault="00171A97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18A7CF4" w14:textId="25D78EB9" w:rsidR="0039145B" w:rsidRPr="00BE5F73" w:rsidRDefault="00171A9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Either you can do it manually</w:t>
            </w:r>
          </w:p>
          <w:p w14:paraId="6236D5D9" w14:textId="272079EF" w:rsidR="00626E49" w:rsidRPr="00BE5F73" w:rsidRDefault="0039145B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 EmailNotification_Lookup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0"/>
              <w:gridCol w:w="4239"/>
            </w:tblGrid>
            <w:tr w:rsidR="0039145B" w:rsidRPr="00BE5F73" w14:paraId="72D4E4AF" w14:textId="77777777" w:rsidTr="00F30F33">
              <w:tc>
                <w:tcPr>
                  <w:tcW w:w="2440" w:type="dxa"/>
                  <w:shd w:val="clear" w:color="auto" w:fill="BFBFBF" w:themeFill="background1" w:themeFillShade="BF"/>
                </w:tcPr>
                <w:p w14:paraId="203DA11F" w14:textId="77777777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775AD61C" w14:textId="77777777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39145B" w:rsidRPr="00BE5F73" w14:paraId="7B0957AD" w14:textId="77777777" w:rsidTr="00F30F33">
              <w:tc>
                <w:tcPr>
                  <w:tcW w:w="2440" w:type="dxa"/>
                </w:tcPr>
                <w:p w14:paraId="6C55F8CB" w14:textId="1418FD71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envVar</w:t>
                  </w:r>
                </w:p>
              </w:tc>
              <w:tc>
                <w:tcPr>
                  <w:tcW w:w="4239" w:type="dxa"/>
                </w:tcPr>
                <w:p w14:paraId="39368140" w14:textId="0341BB90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SIT</w:t>
                  </w:r>
                </w:p>
              </w:tc>
            </w:tr>
            <w:tr w:rsidR="0039145B" w:rsidRPr="00BE5F73" w14:paraId="198093BF" w14:textId="77777777" w:rsidTr="00F30F33">
              <w:tc>
                <w:tcPr>
                  <w:tcW w:w="2440" w:type="dxa"/>
                </w:tcPr>
                <w:p w14:paraId="3075897A" w14:textId="13B47EDC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oicMonitorUser</w:t>
                  </w:r>
                </w:p>
              </w:tc>
              <w:tc>
                <w:tcPr>
                  <w:tcW w:w="4239" w:type="dxa"/>
                </w:tcPr>
                <w:p w14:paraId="2827CA17" w14:textId="023157AD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Add required emails </w:t>
                  </w:r>
                  <w:r w:rsidR="00514057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separated</w:t>
                  </w: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by commas</w:t>
                  </w:r>
                </w:p>
              </w:tc>
            </w:tr>
            <w:tr w:rsidR="0039145B" w:rsidRPr="00BE5F73" w14:paraId="3CC31B00" w14:textId="77777777" w:rsidTr="00F30F33">
              <w:tc>
                <w:tcPr>
                  <w:tcW w:w="2440" w:type="dxa"/>
                </w:tcPr>
                <w:p w14:paraId="74B0D37C" w14:textId="29FAA474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maxAttachmentSizeInMb</w:t>
                  </w:r>
                </w:p>
              </w:tc>
              <w:tc>
                <w:tcPr>
                  <w:tcW w:w="4239" w:type="dxa"/>
                </w:tcPr>
                <w:p w14:paraId="3EAE38BA" w14:textId="0DFABF1C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</w:tr>
            <w:tr w:rsidR="0039145B" w:rsidRPr="00BE5F73" w14:paraId="5749B49B" w14:textId="77777777" w:rsidTr="00F30F33">
              <w:tc>
                <w:tcPr>
                  <w:tcW w:w="2440" w:type="dxa"/>
                </w:tcPr>
                <w:p w14:paraId="23EFAA44" w14:textId="4DAF3C31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C63AF52" w14:textId="1791C13F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4A92E474" w14:textId="77777777" w:rsidR="0039145B" w:rsidRDefault="0039145B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B18F383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OR</w:t>
            </w:r>
          </w:p>
          <w:p w14:paraId="759759BC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5FD1B870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Integration -&gt; Lookup -&gt; Import</w:t>
            </w:r>
          </w:p>
          <w:p w14:paraId="188C1D11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EmailNotification_Lookup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_SIT_Batch1R1.csv</w:t>
            </w:r>
          </w:p>
          <w:p w14:paraId="481E62E2" w14:textId="50C45BFB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745F8F8A" w14:textId="69FDF9B1" w:rsidR="00D268C5" w:rsidRDefault="00D268C5" w:rsidP="00C80B9E">
            <w:pPr>
              <w:spacing w:after="0" w:line="240" w:lineRule="auto"/>
              <w:rPr>
                <w:rFonts w:cs="Segoe UI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 will say:</w:t>
            </w:r>
          </w:p>
          <w:p w14:paraId="18098AE5" w14:textId="29ECEA2D" w:rsidR="00D268C5" w:rsidRDefault="00D268C5" w:rsidP="00C80B9E">
            <w:pPr>
              <w:spacing w:after="0" w:line="240" w:lineRule="auto"/>
              <w:rPr>
                <w:rFonts w:cs="Arial"/>
                <w:sz w:val="18"/>
                <w:szCs w:val="18"/>
                <w:shd w:val="clear" w:color="auto" w:fill="FFFFFF"/>
              </w:rPr>
            </w:pPr>
            <w:r w:rsidRPr="00D268C5">
              <w:rPr>
                <w:rFonts w:cs="Arial"/>
                <w:sz w:val="18"/>
                <w:szCs w:val="18"/>
                <w:shd w:val="clear" w:color="auto" w:fill="FFFFFF"/>
              </w:rPr>
              <w:t>A lookup with the same name already exists. It will be replaced when the new lookup </w:t>
            </w:r>
            <w:r w:rsidRPr="00D268C5">
              <w:rPr>
                <w:rFonts w:cs="Arial"/>
                <w:b/>
                <w:bCs/>
                <w:sz w:val="18"/>
                <w:szCs w:val="18"/>
                <w:shd w:val="clear" w:color="auto" w:fill="FFFFFF"/>
              </w:rPr>
              <w:t>EmailNotification_Lookup</w:t>
            </w:r>
            <w:r w:rsidRPr="00D268C5">
              <w:rPr>
                <w:rFonts w:cs="Arial"/>
                <w:sz w:val="18"/>
                <w:szCs w:val="18"/>
                <w:shd w:val="clear" w:color="auto" w:fill="FFFFFF"/>
              </w:rPr>
              <w:t> is imported.</w:t>
            </w:r>
          </w:p>
          <w:p w14:paraId="00E08FA1" w14:textId="41F2BE59" w:rsidR="00CA02E1" w:rsidRDefault="00CA02E1" w:rsidP="00C80B9E">
            <w:pPr>
              <w:spacing w:after="0" w:line="240" w:lineRule="auto"/>
              <w:rPr>
                <w:rFonts w:cs="Arial"/>
                <w:sz w:val="18"/>
                <w:szCs w:val="18"/>
                <w:shd w:val="clear" w:color="auto" w:fill="FFFFFF"/>
              </w:rPr>
            </w:pPr>
          </w:p>
          <w:p w14:paraId="187D3247" w14:textId="5C433AC4" w:rsidR="00CA02E1" w:rsidRPr="00D268C5" w:rsidRDefault="00CA02E1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Click </w:t>
            </w:r>
            <w:r w:rsidR="003D4711">
              <w:rPr>
                <w:rFonts w:cs="Arial"/>
                <w:sz w:val="18"/>
                <w:szCs w:val="18"/>
                <w:shd w:val="clear" w:color="auto" w:fill="FFFFFF"/>
              </w:rPr>
              <w:t>“Import and Replace”</w:t>
            </w:r>
          </w:p>
          <w:p w14:paraId="408660C2" w14:textId="2991595F" w:rsidR="00D268C5" w:rsidRPr="00BE5F73" w:rsidRDefault="00D268C5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53063ACB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34F26B2C" w14:textId="1CB68C1C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Activate Integrations</w:t>
            </w:r>
          </w:p>
        </w:tc>
      </w:tr>
      <w:tr w:rsidR="0039145B" w:rsidRPr="006B1758" w14:paraId="58C46E3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51002459" w14:textId="550920DB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Activate below integrations in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CommonUtility_Package_SIT_Batch1R1.par</w:t>
            </w:r>
          </w:p>
          <w:p w14:paraId="5848204F" w14:textId="3FB5CB2A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C3FD38A" w14:textId="2377BC8E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WSCC_OIC_GenericErrorHandlerFramework (1.0)</w:t>
            </w:r>
          </w:p>
          <w:p w14:paraId="0C7ABB51" w14:textId="40BC307E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Switch on Trace</w:t>
            </w:r>
          </w:p>
          <w:p w14:paraId="0E9D32E2" w14:textId="7E243A97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EE8A2CC" w14:textId="1A5D7C9F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WSCC_Conn_Tests (0.0.1)</w:t>
            </w:r>
          </w:p>
          <w:p w14:paraId="5E58551E" w14:textId="3222674D" w:rsidR="0039145B" w:rsidRPr="00BE5F73" w:rsidRDefault="0039145B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Switch on Trace</w:t>
            </w:r>
          </w:p>
          <w:p w14:paraId="039A7D45" w14:textId="0C307786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46B7717E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C6C02E2" w14:textId="2A9FDC18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Import package</w:t>
            </w:r>
          </w:p>
        </w:tc>
      </w:tr>
      <w:tr w:rsidR="0039145B" w:rsidRPr="006B1758" w14:paraId="6D1F3BB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24343AE" w14:textId="2A30FC78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package in DEV2/SIT OICS environment:</w:t>
            </w:r>
          </w:p>
          <w:p w14:paraId="498866D1" w14:textId="77777777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0DD3C64" w14:textId="77777777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Go to Package</w:t>
            </w:r>
          </w:p>
          <w:p w14:paraId="1262815A" w14:textId="7BB456C8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the file: Erp_Package_SIT_Batch1R1.par</w:t>
            </w:r>
          </w:p>
          <w:p w14:paraId="5072239A" w14:textId="45CCA8FB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7887D91" w14:textId="77777777" w:rsidR="0039145B" w:rsidRPr="00BE5F73" w:rsidRDefault="0039145B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and Configure</w:t>
            </w:r>
          </w:p>
          <w:p w14:paraId="0419CECD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52D77FBE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61F6C459" w14:textId="2E306269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Configure Connections</w:t>
            </w:r>
          </w:p>
        </w:tc>
      </w:tr>
      <w:tr w:rsidR="0039145B" w:rsidRPr="006B1758" w14:paraId="73FB4383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763C88E8" w14:textId="6175FBA6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8522" w:type="dxa"/>
              <w:tblLook w:val="04A0" w:firstRow="1" w:lastRow="0" w:firstColumn="1" w:lastColumn="0" w:noHBand="0" w:noVBand="1"/>
            </w:tblPr>
            <w:tblGrid>
              <w:gridCol w:w="2235"/>
              <w:gridCol w:w="6884"/>
            </w:tblGrid>
            <w:tr w:rsidR="00654CB4" w:rsidRPr="00BE5F73" w14:paraId="23C7C90D" w14:textId="77777777" w:rsidTr="00BA5F28">
              <w:tc>
                <w:tcPr>
                  <w:tcW w:w="2235" w:type="dxa"/>
                  <w:shd w:val="clear" w:color="auto" w:fill="BFBFBF" w:themeFill="background1" w:themeFillShade="BF"/>
                </w:tcPr>
                <w:p w14:paraId="34F58B90" w14:textId="77777777" w:rsidR="0039145B" w:rsidRPr="00BE5F73" w:rsidRDefault="0039145B" w:rsidP="00F30F33">
                  <w:pPr>
                    <w:spacing w:before="120" w:after="120"/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Name</w:t>
                  </w:r>
                </w:p>
              </w:tc>
              <w:tc>
                <w:tcPr>
                  <w:tcW w:w="6287" w:type="dxa"/>
                  <w:shd w:val="clear" w:color="auto" w:fill="BFBFBF" w:themeFill="background1" w:themeFillShade="BF"/>
                </w:tcPr>
                <w:p w14:paraId="4AF7E98E" w14:textId="77777777" w:rsidR="0039145B" w:rsidRPr="00BE5F73" w:rsidRDefault="0039145B" w:rsidP="00F30F33">
                  <w:pPr>
                    <w:spacing w:before="120" w:after="120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Configuration</w:t>
                  </w:r>
                </w:p>
              </w:tc>
            </w:tr>
            <w:tr w:rsidR="00654CB4" w:rsidRPr="00BE5F73" w14:paraId="01B2F1E7" w14:textId="77777777" w:rsidTr="00BA5F28">
              <w:tc>
                <w:tcPr>
                  <w:tcW w:w="2235" w:type="dxa"/>
                </w:tcPr>
                <w:p w14:paraId="2B214BA1" w14:textId="5E43044B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>ERP_CLOUD_Con</w:t>
                  </w:r>
                </w:p>
              </w:tc>
              <w:tc>
                <w:tcPr>
                  <w:tcW w:w="6287" w:type="dxa"/>
                </w:tcPr>
                <w:p w14:paraId="375F3AD4" w14:textId="383DFDBF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Host: </w:t>
                  </w:r>
                  <w:hyperlink r:id="rId15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</w:rPr>
                      <w:t>https://fa-epvt-dev2-saasfaprod1.fa.ocs.oraclecloud.com</w:t>
                    </w:r>
                  </w:hyperlink>
                </w:p>
                <w:p w14:paraId="5B609A99" w14:textId="2FDC6561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WSCC_ERP_Integration</w:t>
                  </w:r>
                </w:p>
                <w:p w14:paraId="2417D9A4" w14:textId="77777777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42053E4C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5E33BBA8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654CB4" w:rsidRPr="00BE5F73" w14:paraId="39FFC25F" w14:textId="77777777" w:rsidTr="00BA5F28">
              <w:tc>
                <w:tcPr>
                  <w:tcW w:w="2235" w:type="dxa"/>
                </w:tcPr>
                <w:p w14:paraId="48F6E48A" w14:textId="006D8363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BIP_SOAP_Con</w:t>
                  </w:r>
                </w:p>
              </w:tc>
              <w:tc>
                <w:tcPr>
                  <w:tcW w:w="6287" w:type="dxa"/>
                </w:tcPr>
                <w:p w14:paraId="201E3292" w14:textId="3D3C5198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Host: </w:t>
                  </w:r>
                  <w:hyperlink r:id="rId16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</w:rPr>
                      <w:t>https://fa-epvt-dev2-saasfaprod1.fa.ocs.oraclecloud.com/xmlpserver/services/ExternalReportWSSService?WSDL</w:t>
                    </w:r>
                  </w:hyperlink>
                </w:p>
                <w:p w14:paraId="1859F1A9" w14:textId="77777777" w:rsidR="0039145B" w:rsidRPr="00BE5F73" w:rsidRDefault="0039145B" w:rsidP="00F30F33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WSCC_ERP_Integration</w:t>
                  </w:r>
                </w:p>
                <w:p w14:paraId="4D98AB79" w14:textId="77777777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74F71AF1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10B2E4CA" w14:textId="46D19586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654CB4" w:rsidRPr="00BE5F73" w14:paraId="0BCB955E" w14:textId="77777777" w:rsidTr="00BA5F28">
              <w:tc>
                <w:tcPr>
                  <w:tcW w:w="2235" w:type="dxa"/>
                </w:tcPr>
                <w:p w14:paraId="699DAB39" w14:textId="5525F43C" w:rsidR="00F539D1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t>Atamis_Salesforce_Con</w:t>
                  </w:r>
                </w:p>
              </w:tc>
              <w:tc>
                <w:tcPr>
                  <w:tcW w:w="6287" w:type="dxa"/>
                </w:tcPr>
                <w:p w14:paraId="45B597EE" w14:textId="3442DBA9" w:rsidR="00F539D1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Select Salesforce.com Instance Type: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test</w:t>
                  </w:r>
                </w:p>
                <w:p w14:paraId="49321B2A" w14:textId="0586F918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Custom domain: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atamis-7669--sit.sandbox</w:t>
                  </w:r>
                </w:p>
                <w:p w14:paraId="0F9FBF7F" w14:textId="53A1021B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API Version: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55.0</w:t>
                  </w:r>
                </w:p>
                <w:p w14:paraId="4684EB5B" w14:textId="77777777" w:rsidR="00721D65" w:rsidRPr="00BE5F73" w:rsidRDefault="00721D65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C348DC4" w14:textId="4C4C5451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Salesforce Username Password Policy: </w:t>
                  </w:r>
                </w:p>
                <w:p w14:paraId="274B7EDE" w14:textId="43E37666" w:rsidR="00016EFE" w:rsidRPr="00BE5F73" w:rsidRDefault="00016EFE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User Name: </w:t>
                  </w:r>
                  <w:hyperlink r:id="rId17" w:history="1">
                    <w:r w:rsidRPr="00BE5F73">
                      <w:rPr>
                        <w:rStyle w:val="Hyperlink"/>
                        <w:rFonts w:eastAsia="Times New Roman" w:cs="Arial"/>
                        <w:sz w:val="18"/>
                        <w:szCs w:val="18"/>
                        <w:lang w:eastAsia="en-GB"/>
                      </w:rPr>
                      <w:t>sit@atamis.co.uk</w:t>
                    </w:r>
                  </w:hyperlink>
                </w:p>
                <w:p w14:paraId="593DA09B" w14:textId="680639D7" w:rsidR="00016EFE" w:rsidRPr="00BE5F73" w:rsidRDefault="00016EFE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Password:</w:t>
                  </w:r>
                </w:p>
                <w:p w14:paraId="495A4658" w14:textId="27496F58" w:rsidR="00075141" w:rsidRPr="00BE5F73" w:rsidRDefault="00075141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</w:p>
                <w:p w14:paraId="4741407C" w14:textId="2D53B3C2" w:rsidR="00075141" w:rsidRPr="00BE5F73" w:rsidRDefault="00075141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60BE9E4B" w14:textId="7B9FCAD0" w:rsidR="00654CB4" w:rsidRPr="00BE5F73" w:rsidRDefault="00654CB4" w:rsidP="00F30F33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950BB6" w:rsidRPr="00BE5F73" w14:paraId="16A8C2A9" w14:textId="77777777" w:rsidTr="00BA5F28">
              <w:tc>
                <w:tcPr>
                  <w:tcW w:w="2235" w:type="dxa"/>
                </w:tcPr>
                <w:p w14:paraId="43F7904B" w14:textId="79E65689" w:rsidR="00950BB6" w:rsidRPr="00BE5F73" w:rsidRDefault="00AF163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SaaS_REST_CX_B2B_Con</w:t>
                  </w:r>
                </w:p>
              </w:tc>
              <w:tc>
                <w:tcPr>
                  <w:tcW w:w="6287" w:type="dxa"/>
                </w:tcPr>
                <w:p w14:paraId="08F45347" w14:textId="77777777" w:rsidR="00950BB6" w:rsidRPr="00BE5F73" w:rsidRDefault="00950BB6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Type: REST API Base URL</w:t>
                  </w:r>
                </w:p>
                <w:p w14:paraId="49426288" w14:textId="77777777" w:rsidR="00950BB6" w:rsidRPr="00BE5F73" w:rsidRDefault="00950BB6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Connection URL: </w:t>
                  </w:r>
                  <w:hyperlink r:id="rId18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  <w:shd w:val="clear" w:color="auto" w:fill="FFFFFF"/>
                      </w:rPr>
                      <w:t>https://fa-epvt-dev2-saasfaprod1.fa.ocs.oraclecloud.com/fscmRestApi/resources/11.13.18.05</w:t>
                    </w:r>
                  </w:hyperlink>
                  <w:r w:rsidRPr="00BE5F73"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049F7385" w14:textId="77777777" w:rsidR="001A1C33" w:rsidRPr="00BE5F73" w:rsidRDefault="001A1C33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413ED93F" w14:textId="522F88C9" w:rsidR="00950BB6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Basic Authentication: </w:t>
                  </w:r>
                </w:p>
                <w:p w14:paraId="7FB6F52D" w14:textId="77777777" w:rsidR="00F66C8D" w:rsidRPr="00BE5F73" w:rsidRDefault="00F66C8D" w:rsidP="00F66C8D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WSCC_ERP_Integration</w:t>
                  </w:r>
                </w:p>
                <w:p w14:paraId="28E8C6D2" w14:textId="77777777" w:rsidR="00F66C8D" w:rsidRPr="00BE5F73" w:rsidRDefault="00F66C8D" w:rsidP="00F66C8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5C3A8D37" w14:textId="77777777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8EA5B5D" w14:textId="77777777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0B675807" w14:textId="1EE45700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  <w:tr w:rsidR="00AF1631" w:rsidRPr="00BE5F73" w14:paraId="11162399" w14:textId="77777777" w:rsidTr="00BA5F28">
              <w:tc>
                <w:tcPr>
                  <w:tcW w:w="2235" w:type="dxa"/>
                </w:tcPr>
                <w:p w14:paraId="225972BA" w14:textId="04F53614" w:rsidR="00AF1631" w:rsidRPr="00BE5F73" w:rsidRDefault="005F3822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CRM_REST_Con</w:t>
                  </w:r>
                </w:p>
              </w:tc>
              <w:tc>
                <w:tcPr>
                  <w:tcW w:w="6287" w:type="dxa"/>
                </w:tcPr>
                <w:p w14:paraId="7EF778B6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Type: REST API Base URL</w:t>
                  </w:r>
                </w:p>
                <w:p w14:paraId="76DEE18A" w14:textId="2368FC7D" w:rsidR="00252957" w:rsidRPr="00BE5F73" w:rsidRDefault="00252957" w:rsidP="00252957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Connection URL: </w:t>
                  </w:r>
                  <w:hyperlink r:id="rId19" w:history="1">
                    <w:r w:rsidR="005F3822" w:rsidRPr="00BE5F73">
                      <w:rPr>
                        <w:rStyle w:val="Hyperlink"/>
                        <w:rFonts w:cs="Arial"/>
                        <w:sz w:val="18"/>
                        <w:szCs w:val="18"/>
                        <w:shd w:val="clear" w:color="auto" w:fill="FFFFFF"/>
                      </w:rPr>
                      <w:t>https://fa-epvt-dev2-saasfaprod1.fa.ocs.oraclecloud.com:443/crmRestApi/resources/11.13.18.05</w:t>
                    </w:r>
                  </w:hyperlink>
                  <w:r w:rsidRPr="00BE5F73"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</w:p>
                <w:p w14:paraId="5F7F5C0C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3FB2E5F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Basic Authentication: </w:t>
                  </w:r>
                </w:p>
                <w:p w14:paraId="0520295B" w14:textId="77777777" w:rsidR="00F66C8D" w:rsidRPr="00BE5F73" w:rsidRDefault="00F66C8D" w:rsidP="00F66C8D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WSCC_ERP_Integration</w:t>
                  </w:r>
                </w:p>
                <w:p w14:paraId="3DDF2AFA" w14:textId="77777777" w:rsidR="00F66C8D" w:rsidRPr="00BE5F73" w:rsidRDefault="00F66C8D" w:rsidP="00F66C8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3C6B3AD6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78BD0213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5C931193" w14:textId="77777777" w:rsidR="00AF1631" w:rsidRPr="00BE5F73" w:rsidRDefault="00AF163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  <w:tr w:rsidR="005F3822" w:rsidRPr="00BE5F73" w14:paraId="5F2EB8D4" w14:textId="77777777" w:rsidTr="00BA5F28">
              <w:tc>
                <w:tcPr>
                  <w:tcW w:w="2235" w:type="dxa"/>
                </w:tcPr>
                <w:p w14:paraId="3D874032" w14:textId="77777777" w:rsidR="005F3822" w:rsidRPr="00BE5F73" w:rsidRDefault="005F3822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287" w:type="dxa"/>
                </w:tcPr>
                <w:p w14:paraId="08B692E9" w14:textId="77777777" w:rsidR="005F3822" w:rsidRPr="00BE5F73" w:rsidRDefault="005F3822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3B818C97" w14:textId="579124C5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2F48BEC8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957FB19" w14:textId="6E08D75A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Configure Lookups</w:t>
            </w:r>
          </w:p>
        </w:tc>
      </w:tr>
      <w:tr w:rsidR="00AF5A12" w:rsidRPr="006B1758" w14:paraId="6BF8F79B" w14:textId="77777777" w:rsidTr="00337AF2">
        <w:trPr>
          <w:trHeight w:val="1763"/>
        </w:trPr>
        <w:tc>
          <w:tcPr>
            <w:tcW w:w="5000" w:type="pct"/>
            <w:shd w:val="clear" w:color="auto" w:fill="auto"/>
            <w:noWrap/>
            <w:vAlign w:val="center"/>
          </w:tcPr>
          <w:p w14:paraId="30C3ED80" w14:textId="58425401" w:rsidR="00AF5A12" w:rsidRPr="00BE5F73" w:rsidRDefault="00AF5A12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ERP_Package_SIT_Batch1R1.par</w:t>
            </w:r>
          </w:p>
          <w:p w14:paraId="677B13ED" w14:textId="77777777" w:rsidR="00AF5A12" w:rsidRPr="00BE5F73" w:rsidRDefault="00AF5A12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962363F" w14:textId="416A7E15" w:rsidR="006A583D" w:rsidRPr="00BE5F73" w:rsidRDefault="00AF5A12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 INT013_Axiell_Sparks_Common_Lookup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AF5A12" w:rsidRPr="00BE5F73" w14:paraId="0233B07F" w14:textId="77777777" w:rsidTr="00AF5A12">
              <w:tc>
                <w:tcPr>
                  <w:tcW w:w="3084" w:type="dxa"/>
                  <w:shd w:val="clear" w:color="auto" w:fill="BFBFBF" w:themeFill="background1" w:themeFillShade="BF"/>
                </w:tcPr>
                <w:p w14:paraId="74CBEAC0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4DF9C627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AF5A12" w:rsidRPr="00BE5F73" w14:paraId="056BEF41" w14:textId="77777777" w:rsidTr="00AF5A12">
              <w:tc>
                <w:tcPr>
                  <w:tcW w:w="3084" w:type="dxa"/>
                </w:tcPr>
                <w:p w14:paraId="1406A1F3" w14:textId="18CB9811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 BU</w:t>
                  </w:r>
                </w:p>
              </w:tc>
              <w:tc>
                <w:tcPr>
                  <w:tcW w:w="4239" w:type="dxa"/>
                </w:tcPr>
                <w:p w14:paraId="5D7FA864" w14:textId="0FF82F23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AF5A12" w:rsidRPr="00BE5F73" w14:paraId="484298AC" w14:textId="77777777" w:rsidTr="00AF5A12">
              <w:tc>
                <w:tcPr>
                  <w:tcW w:w="3084" w:type="dxa"/>
                </w:tcPr>
                <w:p w14:paraId="18C64BCF" w14:textId="3137172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Inbound Directory</w:t>
                  </w:r>
                </w:p>
              </w:tc>
              <w:tc>
                <w:tcPr>
                  <w:tcW w:w="4239" w:type="dxa"/>
                </w:tcPr>
                <w:p w14:paraId="0A570AB6" w14:textId="6707D29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/home/cmxml/SIT/PENDING</w:t>
                  </w:r>
                </w:p>
              </w:tc>
            </w:tr>
            <w:tr w:rsidR="00AF5A12" w:rsidRPr="00BE5F73" w14:paraId="1047B041" w14:textId="77777777" w:rsidTr="00AF5A12">
              <w:tc>
                <w:tcPr>
                  <w:tcW w:w="3084" w:type="dxa"/>
                </w:tcPr>
                <w:p w14:paraId="67CEAE66" w14:textId="4FBD6AB5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ArchiveSourceFileDirectory</w:t>
                  </w:r>
                </w:p>
              </w:tc>
              <w:tc>
                <w:tcPr>
                  <w:tcW w:w="4239" w:type="dxa"/>
                </w:tcPr>
                <w:p w14:paraId="7F057ADF" w14:textId="6278763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/home/cmxml/SIT/ARCHIVED</w:t>
                  </w:r>
                </w:p>
              </w:tc>
            </w:tr>
            <w:tr w:rsidR="00AF5A12" w:rsidRPr="00BE5F73" w14:paraId="4ED145AB" w14:textId="77777777" w:rsidTr="00AF5A12">
              <w:tc>
                <w:tcPr>
                  <w:tcW w:w="3084" w:type="dxa"/>
                </w:tcPr>
                <w:p w14:paraId="0E79471B" w14:textId="30481E61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ArchiveSourceFileErrorDirectory</w:t>
                  </w:r>
                </w:p>
              </w:tc>
              <w:tc>
                <w:tcPr>
                  <w:tcW w:w="4239" w:type="dxa"/>
                </w:tcPr>
                <w:p w14:paraId="5DA99BF7" w14:textId="231E5B3B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/home/cmxml/SIT/ERROR</w:t>
                  </w:r>
                </w:p>
              </w:tc>
            </w:tr>
            <w:tr w:rsidR="00AF5A12" w:rsidRPr="00BE5F73" w14:paraId="71550AAA" w14:textId="77777777" w:rsidTr="00AF5A12">
              <w:tc>
                <w:tcPr>
                  <w:tcW w:w="3084" w:type="dxa"/>
                </w:tcPr>
                <w:p w14:paraId="54B4D855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8DC2A71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7DA25E16" w14:textId="5624E9E5" w:rsidR="00E95760" w:rsidRDefault="00E95760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OR</w:t>
            </w:r>
          </w:p>
          <w:p w14:paraId="612DE3E2" w14:textId="6603DDB3" w:rsidR="00925976" w:rsidRPr="00925976" w:rsidRDefault="00925976" w:rsidP="00925976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INT013_Axiell_Sparks_Common_Lookup</w:t>
            </w:r>
            <w:ins w:id="50" w:author="Sreejit Nair" w:date="2022-11-16T20:27:00Z">
              <w:r w:rsidR="00265815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  <w:p w14:paraId="0FC173C1" w14:textId="77777777" w:rsidR="00E95760" w:rsidRPr="00BE5F73" w:rsidRDefault="00E95760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1ACABE29" w14:textId="70DCBEA6" w:rsidR="006A583D" w:rsidRPr="00BE5F73" w:rsidRDefault="00E60638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</w:t>
            </w:r>
            <w:r w:rsidR="00E43DA4"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INTI055A_B_Atamis_Lookup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203218" w:rsidRPr="00BE5F73" w14:paraId="22774EAC" w14:textId="77777777" w:rsidTr="00203218">
              <w:trPr>
                <w:ins w:id="51" w:author="Sreejit Nair" w:date="2022-11-16T20:38:00Z"/>
              </w:trPr>
              <w:tc>
                <w:tcPr>
                  <w:tcW w:w="3084" w:type="dxa"/>
                  <w:shd w:val="clear" w:color="auto" w:fill="BFBFBF" w:themeFill="background1" w:themeFillShade="BF"/>
                </w:tcPr>
                <w:p w14:paraId="1CB1F67F" w14:textId="742A691C" w:rsidR="00203218" w:rsidRPr="00BE5F73" w:rsidRDefault="00203218" w:rsidP="00203218">
                  <w:pPr>
                    <w:rPr>
                      <w:ins w:id="52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53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Name</w:t>
                    </w:r>
                  </w:ins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724A2B98" w14:textId="1A0F5E92" w:rsidR="00203218" w:rsidRPr="00BE5F73" w:rsidRDefault="00203218" w:rsidP="00203218">
                  <w:pPr>
                    <w:rPr>
                      <w:ins w:id="54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55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Value</w:t>
                    </w:r>
                  </w:ins>
                </w:p>
              </w:tc>
            </w:tr>
            <w:tr w:rsidR="00203218" w:rsidRPr="00BE5F73" w14:paraId="77C638C3" w14:textId="77777777" w:rsidTr="00F265FD">
              <w:tc>
                <w:tcPr>
                  <w:tcW w:w="3084" w:type="dxa"/>
                </w:tcPr>
                <w:p w14:paraId="36F51EE5" w14:textId="2C92FAB6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orgId</w:t>
                  </w:r>
                </w:p>
              </w:tc>
              <w:tc>
                <w:tcPr>
                  <w:tcW w:w="4239" w:type="dxa"/>
                </w:tcPr>
                <w:p w14:paraId="74AEFA53" w14:textId="77777777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203218" w:rsidRPr="00BE5F73" w14:paraId="4E05CF2F" w14:textId="77777777" w:rsidTr="00F265FD">
              <w:tc>
                <w:tcPr>
                  <w:tcW w:w="3084" w:type="dxa"/>
                </w:tcPr>
                <w:p w14:paraId="0A7C7F5D" w14:textId="57D46E5C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legalEntityId</w:t>
                  </w:r>
                </w:p>
              </w:tc>
              <w:tc>
                <w:tcPr>
                  <w:tcW w:w="4239" w:type="dxa"/>
                </w:tcPr>
                <w:p w14:paraId="652EC343" w14:textId="4698484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300000004919272</w:t>
                  </w:r>
                </w:p>
              </w:tc>
            </w:tr>
            <w:tr w:rsidR="00203218" w:rsidRPr="00BE5F73" w14:paraId="360779A3" w14:textId="77777777" w:rsidTr="00F265FD">
              <w:tc>
                <w:tcPr>
                  <w:tcW w:w="3084" w:type="dxa"/>
                </w:tcPr>
                <w:p w14:paraId="4FEA22DA" w14:textId="1DA9D139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contractTypeId</w:t>
                  </w:r>
                </w:p>
              </w:tc>
              <w:tc>
                <w:tcPr>
                  <w:tcW w:w="4239" w:type="dxa"/>
                </w:tcPr>
                <w:p w14:paraId="6447EACC" w14:textId="79AD3E91" w:rsidR="00203218" w:rsidRPr="00BE5F73" w:rsidRDefault="00DD2F7B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56" w:author="Sreejit Nair" w:date="2022-11-22T11:28:00Z">
                    <w:r w:rsidRPr="00DD2F7B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300000008958010</w:t>
                    </w:r>
                  </w:ins>
                  <w:del w:id="57" w:author="Sreejit Nair" w:date="2022-11-22T11:28:00Z">
                    <w:r w:rsidR="00203218" w:rsidRPr="00BE5F73" w:rsidDel="00DD2F7B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delText>300000008833001</w:delText>
                    </w:r>
                  </w:del>
                </w:p>
              </w:tc>
            </w:tr>
            <w:tr w:rsidR="00DD2F7B" w:rsidRPr="00BE5F73" w14:paraId="1404A186" w14:textId="77777777" w:rsidTr="00F265FD">
              <w:trPr>
                <w:ins w:id="58" w:author="Sreejit Nair" w:date="2022-11-22T11:27:00Z"/>
              </w:trPr>
              <w:tc>
                <w:tcPr>
                  <w:tcW w:w="3084" w:type="dxa"/>
                </w:tcPr>
                <w:p w14:paraId="38D8EA54" w14:textId="2BB410F4" w:rsidR="00DD2F7B" w:rsidRPr="00BE5F73" w:rsidRDefault="00DD2F7B" w:rsidP="00DD2F7B">
                  <w:pPr>
                    <w:rPr>
                      <w:ins w:id="59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60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ContractContact</w:t>
                    </w:r>
                  </w:ins>
                </w:p>
              </w:tc>
              <w:tc>
                <w:tcPr>
                  <w:tcW w:w="4239" w:type="dxa"/>
                </w:tcPr>
                <w:p w14:paraId="74A25E32" w14:textId="35FB3277" w:rsidR="00DD2F7B" w:rsidRPr="00BE5F73" w:rsidRDefault="00DD2F7B" w:rsidP="00DD2F7B">
                  <w:pPr>
                    <w:rPr>
                      <w:ins w:id="61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62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Sarah Carr</w:t>
                    </w:r>
                  </w:ins>
                </w:p>
              </w:tc>
            </w:tr>
            <w:tr w:rsidR="00DD2F7B" w:rsidRPr="00BE5F73" w14:paraId="0F78B200" w14:textId="77777777" w:rsidTr="00F265FD">
              <w:trPr>
                <w:ins w:id="63" w:author="Sreejit Nair" w:date="2022-11-22T11:27:00Z"/>
              </w:trPr>
              <w:tc>
                <w:tcPr>
                  <w:tcW w:w="3084" w:type="dxa"/>
                </w:tcPr>
                <w:p w14:paraId="4040F24F" w14:textId="24516C04" w:rsidR="00DD2F7B" w:rsidRPr="00F17D22" w:rsidRDefault="00DD2F7B" w:rsidP="00DD2F7B">
                  <w:pPr>
                    <w:rPr>
                      <w:ins w:id="64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65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integrationCodeContract</w:t>
                    </w:r>
                  </w:ins>
                </w:p>
              </w:tc>
              <w:tc>
                <w:tcPr>
                  <w:tcW w:w="4239" w:type="dxa"/>
                </w:tcPr>
                <w:p w14:paraId="169C9123" w14:textId="62A989E7" w:rsidR="00DD2F7B" w:rsidRPr="00F17D22" w:rsidRDefault="00DD2F7B" w:rsidP="00DD2F7B">
                  <w:pPr>
                    <w:rPr>
                      <w:ins w:id="66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67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INTI055A</w:t>
                    </w:r>
                  </w:ins>
                </w:p>
              </w:tc>
            </w:tr>
            <w:tr w:rsidR="00DD2F7B" w:rsidRPr="00BE5F73" w14:paraId="61D3E71F" w14:textId="77777777" w:rsidTr="00F265FD">
              <w:trPr>
                <w:ins w:id="68" w:author="Sreejit Nair" w:date="2022-11-22T11:27:00Z"/>
              </w:trPr>
              <w:tc>
                <w:tcPr>
                  <w:tcW w:w="3084" w:type="dxa"/>
                </w:tcPr>
                <w:p w14:paraId="6580EAE2" w14:textId="19568980" w:rsidR="00DD2F7B" w:rsidRPr="00F17D22" w:rsidRDefault="00DD2F7B" w:rsidP="00DD2F7B">
                  <w:pPr>
                    <w:rPr>
                      <w:ins w:id="69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70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fbdiPurchasingAgreeBuyer</w:t>
                    </w:r>
                  </w:ins>
                </w:p>
              </w:tc>
              <w:tc>
                <w:tcPr>
                  <w:tcW w:w="4239" w:type="dxa"/>
                </w:tcPr>
                <w:p w14:paraId="1DBFCACD" w14:textId="27E5A2EE" w:rsidR="00DD2F7B" w:rsidRPr="00F17D22" w:rsidRDefault="00DD2F7B" w:rsidP="00DD2F7B">
                  <w:pPr>
                    <w:rPr>
                      <w:ins w:id="71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72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ChandraGudipati</w:t>
                    </w:r>
                  </w:ins>
                </w:p>
              </w:tc>
            </w:tr>
          </w:tbl>
          <w:p w14:paraId="6375F85F" w14:textId="6A5EACC7" w:rsidR="0072600B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4D172EE0" w14:textId="26DBB8C6" w:rsidR="00925976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INTI055A_B_Atamis_Lookup</w:t>
            </w:r>
            <w:ins w:id="73" w:author="Sreejit Nair" w:date="2022-11-16T20:27:00Z">
              <w:r w:rsidR="00265815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  <w:p w14:paraId="18F11C8C" w14:textId="77777777" w:rsidR="00925976" w:rsidRPr="00BE5F73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6E02F87" w14:textId="5F8AE588" w:rsidR="006A583D" w:rsidRPr="00BE5F73" w:rsidRDefault="008713D0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Lookup: apInvoices_Lookup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203218" w:rsidRPr="00BE5F73" w14:paraId="48CA7EC4" w14:textId="77777777" w:rsidTr="001119B9">
              <w:trPr>
                <w:ins w:id="74" w:author="Sreejit Nair" w:date="2022-11-16T20:38:00Z"/>
              </w:trPr>
              <w:tc>
                <w:tcPr>
                  <w:tcW w:w="3084" w:type="dxa"/>
                  <w:shd w:val="clear" w:color="auto" w:fill="BFBFBF" w:themeFill="background1" w:themeFillShade="BF"/>
                </w:tcPr>
                <w:p w14:paraId="16BA4CAC" w14:textId="23240A4C" w:rsidR="00203218" w:rsidRPr="00BE5F73" w:rsidRDefault="00203218" w:rsidP="00203218">
                  <w:pPr>
                    <w:rPr>
                      <w:ins w:id="75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76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lastRenderedPageBreak/>
                      <w:t>Name</w:t>
                    </w:r>
                  </w:ins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041C3283" w14:textId="38ABCED1" w:rsidR="00203218" w:rsidRPr="00BE5F73" w:rsidRDefault="00203218" w:rsidP="00203218">
                  <w:pPr>
                    <w:rPr>
                      <w:ins w:id="77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78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Value</w:t>
                    </w:r>
                  </w:ins>
                </w:p>
              </w:tc>
            </w:tr>
            <w:tr w:rsidR="00203218" w:rsidRPr="00BE5F73" w14:paraId="7E346086" w14:textId="77777777" w:rsidTr="00F265FD">
              <w:tc>
                <w:tcPr>
                  <w:tcW w:w="3084" w:type="dxa"/>
                </w:tcPr>
                <w:p w14:paraId="117B8501" w14:textId="1C9EFD77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synergyFileLocnINTI017</w:t>
                  </w:r>
                </w:p>
              </w:tc>
              <w:tc>
                <w:tcPr>
                  <w:tcW w:w="4239" w:type="dxa"/>
                </w:tcPr>
                <w:p w14:paraId="4AAA315C" w14:textId="3427A10F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/QA/SIT/PENDING</w:t>
                  </w:r>
                </w:p>
              </w:tc>
            </w:tr>
            <w:tr w:rsidR="00203218" w:rsidRPr="00BE5F73" w14:paraId="3B86FA54" w14:textId="77777777" w:rsidTr="00F265FD">
              <w:tc>
                <w:tcPr>
                  <w:tcW w:w="3084" w:type="dxa"/>
                </w:tcPr>
                <w:p w14:paraId="3A67E72C" w14:textId="26C2E16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synergyFileArchiveLocnINTI017</w:t>
                  </w:r>
                </w:p>
              </w:tc>
              <w:tc>
                <w:tcPr>
                  <w:tcW w:w="4239" w:type="dxa"/>
                </w:tcPr>
                <w:p w14:paraId="3F1C4B71" w14:textId="7BDDF97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/QA/SIT/ARCHIVED</w:t>
                  </w:r>
                </w:p>
              </w:tc>
            </w:tr>
            <w:tr w:rsidR="00203218" w:rsidRPr="00BE5F73" w14:paraId="59F1CE5A" w14:textId="77777777" w:rsidTr="00F265FD">
              <w:tc>
                <w:tcPr>
                  <w:tcW w:w="3084" w:type="dxa"/>
                </w:tcPr>
                <w:p w14:paraId="443E3EE8" w14:textId="79A3957C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synergyFileErrorLocnINTI017</w:t>
                  </w:r>
                </w:p>
              </w:tc>
              <w:tc>
                <w:tcPr>
                  <w:tcW w:w="4239" w:type="dxa"/>
                </w:tcPr>
                <w:p w14:paraId="230034AE" w14:textId="42AAA317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/QA/SIT/ERROR</w:t>
                  </w:r>
                </w:p>
              </w:tc>
            </w:tr>
            <w:tr w:rsidR="00203218" w:rsidRPr="00BE5F73" w14:paraId="46A28845" w14:textId="77777777" w:rsidTr="00F265FD">
              <w:tc>
                <w:tcPr>
                  <w:tcW w:w="3084" w:type="dxa"/>
                </w:tcPr>
                <w:p w14:paraId="43886A05" w14:textId="092DFD11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AxiellFileLocn</w:t>
                  </w:r>
                </w:p>
              </w:tc>
              <w:tc>
                <w:tcPr>
                  <w:tcW w:w="4239" w:type="dxa"/>
                </w:tcPr>
                <w:p w14:paraId="63581ECD" w14:textId="579225EA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/home/wsxpay/SIT/PENDING</w:t>
                  </w:r>
                </w:p>
              </w:tc>
            </w:tr>
            <w:tr w:rsidR="00203218" w:rsidRPr="00BE5F73" w14:paraId="6595C223" w14:textId="77777777" w:rsidTr="00F265FD">
              <w:tc>
                <w:tcPr>
                  <w:tcW w:w="3084" w:type="dxa"/>
                </w:tcPr>
                <w:p w14:paraId="4DC6D05A" w14:textId="42290062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fileArchiveLocnINTI006</w:t>
                  </w:r>
                </w:p>
              </w:tc>
              <w:tc>
                <w:tcPr>
                  <w:tcW w:w="4239" w:type="dxa"/>
                </w:tcPr>
                <w:p w14:paraId="5F33E99B" w14:textId="7230D52B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/home/wsxpay/SIT/ARCHIVED</w:t>
                  </w:r>
                </w:p>
              </w:tc>
            </w:tr>
            <w:tr w:rsidR="00203218" w:rsidRPr="00BE5F73" w14:paraId="4AB3A1F5" w14:textId="77777777" w:rsidTr="00F265FD">
              <w:tc>
                <w:tcPr>
                  <w:tcW w:w="3084" w:type="dxa"/>
                </w:tcPr>
                <w:p w14:paraId="38D721AD" w14:textId="2EDEAE54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ErrorFileLocnINTI006</w:t>
                  </w:r>
                </w:p>
              </w:tc>
              <w:tc>
                <w:tcPr>
                  <w:tcW w:w="4239" w:type="dxa"/>
                </w:tcPr>
                <w:p w14:paraId="3033B501" w14:textId="525EB428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/home/wsxpay/SIT/ERROR</w:t>
                  </w:r>
                </w:p>
              </w:tc>
            </w:tr>
            <w:tr w:rsidR="00203218" w:rsidRPr="00BE5F73" w14:paraId="58C96B8E" w14:textId="77777777" w:rsidTr="00F265FD">
              <w:tc>
                <w:tcPr>
                  <w:tcW w:w="3084" w:type="dxa"/>
                </w:tcPr>
                <w:p w14:paraId="41BF17A2" w14:textId="1269DB6F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fileArchiveLocnINTI015</w:t>
                  </w:r>
                </w:p>
              </w:tc>
              <w:tc>
                <w:tcPr>
                  <w:tcW w:w="4239" w:type="dxa"/>
                </w:tcPr>
                <w:p w14:paraId="5AFA8B93" w14:textId="7723259F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/test/SIT/ARCHIVED</w:t>
                  </w:r>
                </w:p>
              </w:tc>
            </w:tr>
            <w:tr w:rsidR="00203218" w:rsidRPr="00BE5F73" w14:paraId="0FFE13E9" w14:textId="77777777" w:rsidTr="00F265FD">
              <w:tc>
                <w:tcPr>
                  <w:tcW w:w="3084" w:type="dxa"/>
                </w:tcPr>
                <w:p w14:paraId="1DDD7AEA" w14:textId="0D30EBE8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teamSigmaFileLocnINTI015</w:t>
                  </w:r>
                </w:p>
              </w:tc>
              <w:tc>
                <w:tcPr>
                  <w:tcW w:w="4239" w:type="dxa"/>
                </w:tcPr>
                <w:p w14:paraId="54C12039" w14:textId="1BAD199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/test/SIT/PENDING</w:t>
                  </w:r>
                </w:p>
              </w:tc>
            </w:tr>
            <w:tr w:rsidR="00203218" w:rsidRPr="00BE5F73" w14:paraId="18047DA1" w14:textId="77777777" w:rsidTr="00F265FD">
              <w:tc>
                <w:tcPr>
                  <w:tcW w:w="3084" w:type="dxa"/>
                </w:tcPr>
                <w:p w14:paraId="4DE06A7E" w14:textId="23232F48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5625285" w14:textId="1A56974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26A3D02F" w14:textId="77777777" w:rsidR="00026188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134227AE" w14:textId="6B869BB9" w:rsidR="00925976" w:rsidRPr="00925976" w:rsidRDefault="00925976" w:rsidP="00925976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apInvoices_Looku</w:t>
            </w:r>
            <w:r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p</w:t>
            </w:r>
            <w:ins w:id="79" w:author="Sreejit Nair" w:date="2022-11-16T20:27:00Z">
              <w:r w:rsidR="00265815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.csv</w:t>
            </w:r>
          </w:p>
        </w:tc>
      </w:tr>
      <w:tr w:rsidR="00564600" w:rsidRPr="006B1758" w14:paraId="347B3716" w14:textId="77777777" w:rsidTr="00564600">
        <w:trPr>
          <w:trHeight w:val="278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5713FA6E" w14:textId="011484B3" w:rsidR="00564600" w:rsidRPr="00BE5F73" w:rsidRDefault="00564600" w:rsidP="00564600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Import the CoA mapping lookup</w:t>
            </w:r>
          </w:p>
        </w:tc>
      </w:tr>
      <w:tr w:rsidR="0039145B" w:rsidRPr="006B1758" w14:paraId="32E4F69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17BEB493" w14:textId="45D09281" w:rsidR="0039145B" w:rsidRPr="00BE5F73" w:rsidRDefault="00AF55FE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L</w:t>
            </w:r>
            <w:r w:rsidR="0039145B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atest CoA mapping OIC lookup csv from AP Finance team. </w:t>
            </w:r>
          </w:p>
          <w:p w14:paraId="5A6EEAC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2725E54C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There will be 2 predefined format CSVs for inbound integration CoA mapping. </w:t>
            </w:r>
          </w:p>
          <w:p w14:paraId="4350F265" w14:textId="03922251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Filenames may look like:</w:t>
            </w:r>
          </w:p>
          <w:p w14:paraId="40BEB082" w14:textId="77777777" w:rsidR="00E037A7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SapToOracle_CcPfObj_Lookup 03 11 2022.csv</w:t>
            </w:r>
          </w:p>
          <w:p w14:paraId="0F688555" w14:textId="48CB77C6" w:rsidR="0039145B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SapToOracle_SubjSubA_Lookup 21 09 2022.csv</w:t>
            </w:r>
          </w:p>
          <w:p w14:paraId="751A68CA" w14:textId="77777777" w:rsidR="00E037A7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0698ED7F" w14:textId="77777777" w:rsidR="0039145B" w:rsidRDefault="0039145B" w:rsidP="005E6B4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OICS -&gt; Integrations -&gt; Lookup -&gt; import</w:t>
            </w:r>
            <w:r w:rsidR="005E6B42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-&gt; </w:t>
            </w: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Load these 2 files</w:t>
            </w:r>
            <w:r w:rsidR="00137540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and replace the existing lookup</w:t>
            </w:r>
          </w:p>
          <w:p w14:paraId="36353953" w14:textId="056ECC1B" w:rsidR="00337AF2" w:rsidRPr="00BE5F73" w:rsidRDefault="00337AF2" w:rsidP="005E6B4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77782C" w:rsidRPr="006B1758" w14:paraId="077C4D0F" w14:textId="77777777" w:rsidTr="00CC7BB6">
        <w:trPr>
          <w:trHeight w:val="340"/>
          <w:ins w:id="80" w:author="Sreejit Nair" w:date="2022-11-16T21:03:00Z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699EADBE" w14:textId="71EB7742" w:rsidR="0077782C" w:rsidRPr="00BE5F73" w:rsidRDefault="0077782C" w:rsidP="0077782C">
            <w:pPr>
              <w:spacing w:before="120" w:after="120" w:line="240" w:lineRule="auto"/>
              <w:rPr>
                <w:ins w:id="81" w:author="Sreejit Nair" w:date="2022-11-16T21:03:00Z"/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ins w:id="82" w:author="Sreejit Nair" w:date="2022-11-16T21:03:00Z">
              <w:r w:rsidRPr="00BE5F73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Activate Integrations</w:t>
              </w:r>
            </w:ins>
          </w:p>
        </w:tc>
      </w:tr>
      <w:tr w:rsidR="0077782C" w:rsidRPr="006B1758" w14:paraId="28F3682B" w14:textId="77777777" w:rsidTr="0073383E">
        <w:trPr>
          <w:trHeight w:val="340"/>
          <w:ins w:id="83" w:author="Sreejit Nair" w:date="2022-11-16T21:03:00Z"/>
        </w:trPr>
        <w:tc>
          <w:tcPr>
            <w:tcW w:w="5000" w:type="pct"/>
            <w:shd w:val="clear" w:color="auto" w:fill="auto"/>
            <w:noWrap/>
            <w:vAlign w:val="center"/>
          </w:tcPr>
          <w:p w14:paraId="714B06AD" w14:textId="77777777" w:rsidR="0077782C" w:rsidRPr="00BE5F73" w:rsidRDefault="0077782C" w:rsidP="0077782C">
            <w:pPr>
              <w:spacing w:after="0" w:line="240" w:lineRule="auto"/>
              <w:rPr>
                <w:ins w:id="84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85" w:author="Sreejit Nair" w:date="2022-11-16T21:03:00Z">
              <w:r w:rsidRPr="00BE5F73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 xml:space="preserve">Activate below integrations in this package </w:t>
              </w:r>
              <w:r w:rsidRPr="00BE5F7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CommonUtility_Package_SIT_Batch1R1.par</w:t>
              </w:r>
            </w:ins>
          </w:p>
          <w:p w14:paraId="664C03AC" w14:textId="2F5F1CBC" w:rsidR="0077782C" w:rsidRDefault="0077782C" w:rsidP="0077782C">
            <w:pPr>
              <w:spacing w:after="0" w:line="240" w:lineRule="auto"/>
              <w:rPr>
                <w:ins w:id="86" w:author="Sreejit Nair" w:date="2022-11-16T21:04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6EDE22EC" w14:textId="4F6A756A" w:rsidR="009F1758" w:rsidRPr="009F1758" w:rsidRDefault="009F1758" w:rsidP="0077782C">
            <w:pPr>
              <w:spacing w:after="0" w:line="240" w:lineRule="auto"/>
              <w:rPr>
                <w:ins w:id="87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88" w:author="Sreejit Nair" w:date="2022-11-16T21:05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WSCC_Atamis_ERP_BPA (1.0)</w:t>
              </w:r>
            </w:ins>
          </w:p>
          <w:p w14:paraId="61733510" w14:textId="522AD275" w:rsidR="0077782C" w:rsidRPr="009F1758" w:rsidRDefault="0077782C" w:rsidP="0077782C">
            <w:pPr>
              <w:spacing w:after="0" w:line="240" w:lineRule="auto"/>
              <w:rPr>
                <w:ins w:id="89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90" w:author="Sreejit Nair" w:date="2022-11-16T21:03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4FD8ADFE" w14:textId="316277C6" w:rsidR="0077782C" w:rsidRPr="009F1758" w:rsidRDefault="0077782C" w:rsidP="0077782C">
            <w:pPr>
              <w:spacing w:after="0" w:line="240" w:lineRule="auto"/>
              <w:rPr>
                <w:ins w:id="91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92" w:author="Sreejit Nair" w:date="2022-11-16T21:03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</w:t>
              </w:r>
            </w:ins>
            <w:ins w:id="93" w:author="Sreejit Nair" w:date="2022-11-16T21:04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tivate</w:t>
              </w:r>
            </w:ins>
          </w:p>
          <w:p w14:paraId="1BC7957C" w14:textId="794641F7" w:rsidR="0077782C" w:rsidRPr="009F1758" w:rsidRDefault="0077782C" w:rsidP="0077782C">
            <w:pPr>
              <w:spacing w:after="0" w:line="240" w:lineRule="auto"/>
              <w:rPr>
                <w:ins w:id="94" w:author="Sreejit Nair" w:date="2022-11-16T21:05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75D9CE4" w14:textId="7E2B9AAA" w:rsidR="009F1758" w:rsidRPr="009F1758" w:rsidRDefault="009F1758" w:rsidP="0077782C">
            <w:pPr>
              <w:spacing w:after="0" w:line="240" w:lineRule="auto"/>
              <w:rPr>
                <w:ins w:id="95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96" w:author="Sreejit Nair" w:date="2022-11-16T21:05:00Z">
              <w:r w:rsidRPr="0073383E">
                <w:rPr>
                  <w:rFonts w:cs="Arial"/>
                  <w:sz w:val="18"/>
                  <w:szCs w:val="18"/>
                  <w:shd w:val="clear" w:color="auto" w:fill="FFFFFF"/>
                </w:rPr>
                <w:t>WSCC_Atamis_ERP_Contracts (1.0)</w:t>
              </w:r>
            </w:ins>
          </w:p>
          <w:p w14:paraId="6F83D899" w14:textId="4EC01D40" w:rsidR="0077782C" w:rsidRPr="009F1758" w:rsidRDefault="0077782C" w:rsidP="0077782C">
            <w:pPr>
              <w:spacing w:after="0" w:line="240" w:lineRule="auto"/>
              <w:rPr>
                <w:ins w:id="97" w:author="Sreejit Nair" w:date="2022-11-16T21:04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98" w:author="Sreejit Nair" w:date="2022-11-16T21:03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3B2F02A2" w14:textId="38E9118B" w:rsidR="0077782C" w:rsidRPr="009F1758" w:rsidRDefault="0077782C" w:rsidP="0077782C">
            <w:pPr>
              <w:spacing w:after="0" w:line="240" w:lineRule="auto"/>
              <w:rPr>
                <w:ins w:id="99" w:author="Sreejit Nair" w:date="2022-11-16T21:05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00" w:author="Sreejit Nair" w:date="2022-11-16T21:04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6052CA53" w14:textId="28131B41" w:rsidR="009F1758" w:rsidRPr="009F1758" w:rsidRDefault="009F1758" w:rsidP="0077782C">
            <w:pPr>
              <w:spacing w:after="0" w:line="240" w:lineRule="auto"/>
              <w:rPr>
                <w:ins w:id="101" w:author="Sreejit Nair" w:date="2022-11-16T21:05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00096435" w14:textId="78DC10C6" w:rsidR="009F1758" w:rsidRPr="0073383E" w:rsidRDefault="009F1758" w:rsidP="0077782C">
            <w:pPr>
              <w:spacing w:after="0" w:line="240" w:lineRule="auto"/>
              <w:rPr>
                <w:ins w:id="102" w:author="Sreejit Nair" w:date="2022-11-16T21:05:00Z"/>
                <w:rFonts w:cs="Arial"/>
                <w:sz w:val="18"/>
                <w:szCs w:val="18"/>
                <w:shd w:val="clear" w:color="auto" w:fill="F7F7F8"/>
              </w:rPr>
            </w:pPr>
            <w:ins w:id="103" w:author="Sreejit Nair" w:date="2022-11-16T21:05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WSCC_AXIELL_AP_Invoices_Import (1.0)</w:t>
              </w:r>
            </w:ins>
          </w:p>
          <w:p w14:paraId="59347BFE" w14:textId="77777777" w:rsidR="009F1758" w:rsidRPr="009F1758" w:rsidRDefault="009F1758" w:rsidP="009F1758">
            <w:pPr>
              <w:spacing w:after="0" w:line="240" w:lineRule="auto"/>
              <w:rPr>
                <w:ins w:id="104" w:author="Sreejit Nair" w:date="2022-11-16T21:06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05" w:author="Sreejit Nair" w:date="2022-11-16T21:06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4D859644" w14:textId="77777777" w:rsidR="009F1758" w:rsidRPr="009F1758" w:rsidRDefault="009F1758" w:rsidP="009F1758">
            <w:pPr>
              <w:spacing w:after="0" w:line="240" w:lineRule="auto"/>
              <w:rPr>
                <w:ins w:id="106" w:author="Sreejit Nair" w:date="2022-11-16T21:06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07" w:author="Sreejit Nair" w:date="2022-11-16T21:06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2BBAD1FC" w14:textId="146EF1D8" w:rsidR="009F1758" w:rsidRDefault="009F1758" w:rsidP="0077782C">
            <w:pPr>
              <w:spacing w:after="0" w:line="240" w:lineRule="auto"/>
              <w:rPr>
                <w:ins w:id="108" w:author="Sreejit Nair" w:date="2022-11-16T21:07:00Z"/>
                <w:rFonts w:cs="Arial"/>
                <w:sz w:val="18"/>
                <w:szCs w:val="18"/>
                <w:shd w:val="clear" w:color="auto" w:fill="FFFFFF"/>
              </w:rPr>
            </w:pPr>
            <w:ins w:id="109" w:author="Sreejit Nair" w:date="2022-11-16T21:06:00Z">
              <w:r w:rsidRPr="0073383E">
                <w:rPr>
                  <w:rFonts w:cs="Arial"/>
                  <w:sz w:val="18"/>
                  <w:szCs w:val="18"/>
                </w:rPr>
                <w:br/>
              </w:r>
              <w:r w:rsidRPr="0073383E">
                <w:rPr>
                  <w:rFonts w:cs="Arial"/>
                  <w:sz w:val="18"/>
                  <w:szCs w:val="18"/>
                  <w:shd w:val="clear" w:color="auto" w:fill="FFFFFF"/>
                </w:rPr>
                <w:t>WSCC_AXIELL_ERP_Sales_Transactions_Import (1.0)</w:t>
              </w:r>
            </w:ins>
          </w:p>
          <w:p w14:paraId="403D1D13" w14:textId="77777777" w:rsidR="009F1758" w:rsidRPr="009F1758" w:rsidRDefault="009F1758" w:rsidP="009F1758">
            <w:pPr>
              <w:spacing w:after="0" w:line="240" w:lineRule="auto"/>
              <w:rPr>
                <w:ins w:id="110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11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3912CE9" w14:textId="77777777" w:rsidR="009F1758" w:rsidRPr="009F1758" w:rsidRDefault="009F1758" w:rsidP="009F1758">
            <w:pPr>
              <w:spacing w:after="0" w:line="240" w:lineRule="auto"/>
              <w:rPr>
                <w:ins w:id="112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13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57508887" w14:textId="03AFA58E" w:rsidR="009F1758" w:rsidRPr="0073383E" w:rsidRDefault="009F1758" w:rsidP="0077782C">
            <w:pPr>
              <w:spacing w:after="0" w:line="240" w:lineRule="auto"/>
              <w:rPr>
                <w:ins w:id="114" w:author="Sreejit Nair" w:date="2022-11-16T21:06:00Z"/>
                <w:rFonts w:cs="Arial"/>
                <w:sz w:val="18"/>
                <w:szCs w:val="18"/>
                <w:shd w:val="clear" w:color="auto" w:fill="FFFFFF"/>
              </w:rPr>
            </w:pPr>
          </w:p>
          <w:p w14:paraId="046EE985" w14:textId="15427F7F" w:rsidR="009F1758" w:rsidRDefault="009F1758" w:rsidP="0077782C">
            <w:pPr>
              <w:spacing w:after="0" w:line="240" w:lineRule="auto"/>
              <w:rPr>
                <w:ins w:id="115" w:author="Sreejit Nair" w:date="2022-11-16T21:07:00Z"/>
                <w:rFonts w:cs="Arial"/>
                <w:sz w:val="18"/>
                <w:szCs w:val="18"/>
                <w:shd w:val="clear" w:color="auto" w:fill="F7F7F8"/>
              </w:rPr>
            </w:pPr>
            <w:ins w:id="116" w:author="Sreejit Nair" w:date="2022-11-16T21:06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WSCC_ERP_ATAMIS_Supplier_Export (1.0)</w:t>
              </w:r>
            </w:ins>
          </w:p>
          <w:p w14:paraId="16641F85" w14:textId="77777777" w:rsidR="009F1758" w:rsidRPr="009F1758" w:rsidRDefault="009F1758" w:rsidP="009F1758">
            <w:pPr>
              <w:spacing w:after="0" w:line="240" w:lineRule="auto"/>
              <w:rPr>
                <w:ins w:id="117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18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1A19EB9D" w14:textId="77777777" w:rsidR="009F1758" w:rsidRPr="009F1758" w:rsidRDefault="009F1758" w:rsidP="009F1758">
            <w:pPr>
              <w:spacing w:after="0" w:line="240" w:lineRule="auto"/>
              <w:rPr>
                <w:ins w:id="119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20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09D2EBE3" w14:textId="4F1E5156" w:rsidR="009F1758" w:rsidRPr="0073383E" w:rsidRDefault="009F1758" w:rsidP="0077782C">
            <w:pPr>
              <w:spacing w:after="0" w:line="240" w:lineRule="auto"/>
              <w:rPr>
                <w:ins w:id="121" w:author="Sreejit Nair" w:date="2022-11-16T21:06:00Z"/>
                <w:rFonts w:cs="Arial"/>
                <w:sz w:val="18"/>
                <w:szCs w:val="18"/>
                <w:shd w:val="clear" w:color="auto" w:fill="F7F7F8"/>
              </w:rPr>
            </w:pPr>
          </w:p>
          <w:p w14:paraId="59231E2B" w14:textId="64001449" w:rsidR="009F1758" w:rsidRDefault="009F1758" w:rsidP="0077782C">
            <w:pPr>
              <w:spacing w:after="0" w:line="240" w:lineRule="auto"/>
              <w:rPr>
                <w:ins w:id="122" w:author="Sreejit Nair" w:date="2022-11-16T21:07:00Z"/>
                <w:rFonts w:cs="Arial"/>
                <w:sz w:val="18"/>
                <w:szCs w:val="18"/>
                <w:shd w:val="clear" w:color="auto" w:fill="F7F7F8"/>
              </w:rPr>
            </w:pPr>
            <w:ins w:id="123" w:author="Sreejit Nair" w:date="2022-11-16T21:06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WSCC_SYNERGY_AP_Invoices_Import (1.0)</w:t>
              </w:r>
            </w:ins>
          </w:p>
          <w:p w14:paraId="2DB90BF2" w14:textId="77777777" w:rsidR="009F1758" w:rsidRPr="009F1758" w:rsidRDefault="009F1758" w:rsidP="009F1758">
            <w:pPr>
              <w:spacing w:after="0" w:line="240" w:lineRule="auto"/>
              <w:rPr>
                <w:ins w:id="124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25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2F0C1A6F" w14:textId="77777777" w:rsidR="009F1758" w:rsidRPr="009F1758" w:rsidRDefault="009F1758" w:rsidP="009F1758">
            <w:pPr>
              <w:spacing w:after="0" w:line="240" w:lineRule="auto"/>
              <w:rPr>
                <w:ins w:id="126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27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1922388F" w14:textId="2DF8B110" w:rsidR="009F1758" w:rsidRPr="0073383E" w:rsidRDefault="009F1758" w:rsidP="0077782C">
            <w:pPr>
              <w:spacing w:after="0" w:line="240" w:lineRule="auto"/>
              <w:rPr>
                <w:ins w:id="128" w:author="Sreejit Nair" w:date="2022-11-16T21:06:00Z"/>
                <w:rFonts w:cs="Arial"/>
                <w:sz w:val="18"/>
                <w:szCs w:val="18"/>
                <w:shd w:val="clear" w:color="auto" w:fill="F7F7F8"/>
              </w:rPr>
            </w:pPr>
          </w:p>
          <w:p w14:paraId="38AD7713" w14:textId="19AFC80D" w:rsidR="009F1758" w:rsidRDefault="009F1758" w:rsidP="0077782C">
            <w:pPr>
              <w:spacing w:after="0" w:line="240" w:lineRule="auto"/>
              <w:rPr>
                <w:ins w:id="129" w:author="Sreejit Nair" w:date="2022-11-16T21:07:00Z"/>
                <w:rFonts w:cs="Arial"/>
                <w:sz w:val="18"/>
                <w:szCs w:val="18"/>
                <w:shd w:val="clear" w:color="auto" w:fill="F7F7F8"/>
              </w:rPr>
            </w:pPr>
            <w:ins w:id="130" w:author="Sreejit Nair" w:date="2022-11-16T21:06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WSCC_TEAMSIGMA_AP_Invoices_Import (1.0)</w:t>
              </w:r>
            </w:ins>
          </w:p>
          <w:p w14:paraId="36B46C4A" w14:textId="77777777" w:rsidR="009F1758" w:rsidRPr="009F1758" w:rsidRDefault="009F1758" w:rsidP="009F1758">
            <w:pPr>
              <w:spacing w:after="0" w:line="240" w:lineRule="auto"/>
              <w:rPr>
                <w:ins w:id="131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32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42AB2FB8" w14:textId="77777777" w:rsidR="009F1758" w:rsidRPr="009F1758" w:rsidRDefault="009F1758" w:rsidP="009F1758">
            <w:pPr>
              <w:spacing w:after="0" w:line="240" w:lineRule="auto"/>
              <w:rPr>
                <w:ins w:id="133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34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127B8D96" w14:textId="77777777" w:rsidR="0077782C" w:rsidRPr="00BE5F73" w:rsidRDefault="0077782C" w:rsidP="0077782C">
            <w:pPr>
              <w:spacing w:before="120" w:after="120" w:line="240" w:lineRule="auto"/>
              <w:rPr>
                <w:ins w:id="135" w:author="Sreejit Nair" w:date="2022-11-16T21:03:00Z"/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77782C" w:rsidRPr="006B1758" w14:paraId="50A896B1" w14:textId="77777777" w:rsidTr="00CC7BB6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A9491C3" w14:textId="52515EA7" w:rsidR="0077782C" w:rsidRPr="00BE5F73" w:rsidRDefault="0077782C" w:rsidP="0077782C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Import package</w:t>
            </w:r>
          </w:p>
        </w:tc>
      </w:tr>
      <w:tr w:rsidR="0077782C" w:rsidRPr="006B1758" w14:paraId="488548A2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F48741B" w14:textId="77777777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Go to Package</w:t>
            </w:r>
          </w:p>
          <w:p w14:paraId="599AFF75" w14:textId="141F4911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the file: ErpUtility_Package_SIT_Batch1R1.par</w:t>
            </w:r>
          </w:p>
          <w:p w14:paraId="2A470891" w14:textId="77777777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84274BE" w14:textId="02206D15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and configure</w:t>
            </w:r>
          </w:p>
        </w:tc>
      </w:tr>
      <w:tr w:rsidR="0077782C" w:rsidRPr="006B1758" w14:paraId="28BA99BF" w14:textId="77777777" w:rsidTr="00E9118B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D1C10BB" w14:textId="4C7F22DD" w:rsidR="0077782C" w:rsidRPr="00BE5F73" w:rsidRDefault="0077782C" w:rsidP="0077782C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Configure Lookups</w:t>
            </w:r>
          </w:p>
        </w:tc>
      </w:tr>
      <w:tr w:rsidR="0077782C" w:rsidRPr="006B1758" w14:paraId="5017B55F" w14:textId="77777777" w:rsidTr="00337AF2">
        <w:trPr>
          <w:trHeight w:val="2144"/>
        </w:trPr>
        <w:tc>
          <w:tcPr>
            <w:tcW w:w="5000" w:type="pct"/>
            <w:shd w:val="clear" w:color="auto" w:fill="auto"/>
            <w:noWrap/>
            <w:vAlign w:val="center"/>
          </w:tcPr>
          <w:p w14:paraId="28A96741" w14:textId="476B2EB4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ErpUtility_Package_SIT_Batch1R1.par</w:t>
            </w:r>
          </w:p>
          <w:p w14:paraId="05EAEFE0" w14:textId="77777777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21010DE3" w14:textId="0A9034F2" w:rsidR="0077782C" w:rsidRPr="00BE5F73" w:rsidRDefault="0077782C" w:rsidP="0077782C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 TECH005_BU_Ledger_Lookup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9"/>
              <w:gridCol w:w="3904"/>
            </w:tblGrid>
            <w:tr w:rsidR="0077782C" w:rsidRPr="00BE5F73" w14:paraId="7FDD57E3" w14:textId="77777777" w:rsidTr="00B524F5">
              <w:tc>
                <w:tcPr>
                  <w:tcW w:w="3419" w:type="dxa"/>
                  <w:shd w:val="clear" w:color="auto" w:fill="BFBFBF" w:themeFill="background1" w:themeFillShade="BF"/>
                </w:tcPr>
                <w:p w14:paraId="407E8911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3904" w:type="dxa"/>
                  <w:shd w:val="clear" w:color="auto" w:fill="BFBFBF" w:themeFill="background1" w:themeFillShade="BF"/>
                </w:tcPr>
                <w:p w14:paraId="515D3594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77782C" w:rsidRPr="00BE5F73" w14:paraId="72CF67BB" w14:textId="77777777" w:rsidTr="00B524F5">
              <w:tc>
                <w:tcPr>
                  <w:tcW w:w="3419" w:type="dxa"/>
                </w:tcPr>
                <w:p w14:paraId="69819999" w14:textId="16A86420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 BU</w:t>
                  </w:r>
                </w:p>
              </w:tc>
              <w:tc>
                <w:tcPr>
                  <w:tcW w:w="3904" w:type="dxa"/>
                </w:tcPr>
                <w:p w14:paraId="2BEE5F6B" w14:textId="1499C1BF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77782C" w:rsidRPr="00BE5F73" w14:paraId="51C1BD80" w14:textId="77777777" w:rsidTr="00B524F5">
              <w:tc>
                <w:tcPr>
                  <w:tcW w:w="3419" w:type="dxa"/>
                </w:tcPr>
                <w:p w14:paraId="19CB654D" w14:textId="1D41906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</w:t>
                  </w:r>
                </w:p>
              </w:tc>
              <w:tc>
                <w:tcPr>
                  <w:tcW w:w="3904" w:type="dxa"/>
                </w:tcPr>
                <w:p w14:paraId="2AF9F1E6" w14:textId="19C0C2B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300000005093025</w:t>
                  </w:r>
                </w:p>
              </w:tc>
            </w:tr>
            <w:tr w:rsidR="0077782C" w:rsidRPr="00BE5F73" w14:paraId="57658231" w14:textId="77777777" w:rsidTr="00B524F5">
              <w:tc>
                <w:tcPr>
                  <w:tcW w:w="3419" w:type="dxa"/>
                </w:tcPr>
                <w:p w14:paraId="0D635DA8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3904" w:type="dxa"/>
                </w:tcPr>
                <w:p w14:paraId="380CA011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4BD31DB8" w14:textId="77777777" w:rsidR="0077782C" w:rsidRPr="00337AF2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337AF2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51DE16A6" w14:textId="37E64984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337AF2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</w:t>
            </w:r>
            <w:r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TECH005_BU_Ledger_Lookup</w:t>
            </w:r>
            <w:ins w:id="136" w:author="Sreejit Nair" w:date="2022-11-16T20:27:00Z">
              <w:r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</w:tc>
      </w:tr>
      <w:tr w:rsidR="002E656C" w:rsidRPr="006B1758" w14:paraId="0DB88950" w14:textId="77777777" w:rsidTr="000327EB">
        <w:trPr>
          <w:trHeight w:val="340"/>
          <w:ins w:id="137" w:author="Sreejit Nair" w:date="2022-11-16T21:08:00Z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438984CD" w14:textId="147247E9" w:rsidR="002E656C" w:rsidRPr="00BE5F73" w:rsidRDefault="002E656C" w:rsidP="002E656C">
            <w:pPr>
              <w:spacing w:after="0" w:line="240" w:lineRule="auto"/>
              <w:rPr>
                <w:ins w:id="138" w:author="Sreejit Nair" w:date="2022-11-16T21:08:00Z"/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ins w:id="139" w:author="Sreejit Nair" w:date="2022-11-16T21:08:00Z">
              <w:r w:rsidRPr="00BE5F73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Activate Integrations</w:t>
              </w:r>
            </w:ins>
          </w:p>
        </w:tc>
      </w:tr>
      <w:tr w:rsidR="002E656C" w:rsidRPr="006B1758" w14:paraId="75E33493" w14:textId="77777777" w:rsidTr="003639B6">
        <w:trPr>
          <w:trHeight w:val="340"/>
          <w:ins w:id="140" w:author="Sreejit Nair" w:date="2022-11-16T21:07:00Z"/>
        </w:trPr>
        <w:tc>
          <w:tcPr>
            <w:tcW w:w="5000" w:type="pct"/>
            <w:shd w:val="clear" w:color="auto" w:fill="auto"/>
            <w:noWrap/>
            <w:vAlign w:val="center"/>
          </w:tcPr>
          <w:p w14:paraId="7F3D7E2C" w14:textId="77777777" w:rsidR="002E656C" w:rsidRPr="00BE5F73" w:rsidRDefault="002E656C" w:rsidP="002E656C">
            <w:pPr>
              <w:spacing w:after="0" w:line="240" w:lineRule="auto"/>
              <w:rPr>
                <w:ins w:id="141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42" w:author="Sreejit Nair" w:date="2022-11-16T21:08:00Z">
              <w:r w:rsidRPr="00BE5F73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 xml:space="preserve">Activate below integrations in this package </w:t>
              </w:r>
              <w:r w:rsidRPr="00BE5F7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CommonUtility_Package_SIT_Batch1R1.par</w:t>
              </w:r>
            </w:ins>
          </w:p>
          <w:p w14:paraId="751E5797" w14:textId="77777777" w:rsidR="002E656C" w:rsidRDefault="002E656C" w:rsidP="002E656C">
            <w:pPr>
              <w:spacing w:after="0" w:line="240" w:lineRule="auto"/>
              <w:rPr>
                <w:ins w:id="143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8726A96" w14:textId="77777777" w:rsidR="006E49CA" w:rsidRPr="003639B6" w:rsidRDefault="006E49CA" w:rsidP="002E656C">
            <w:pPr>
              <w:spacing w:after="0" w:line="240" w:lineRule="auto"/>
              <w:rPr>
                <w:ins w:id="144" w:author="Sreejit Nair" w:date="2022-11-16T21:09:00Z"/>
                <w:rFonts w:cs="Arial"/>
                <w:sz w:val="18"/>
                <w:szCs w:val="18"/>
                <w:shd w:val="clear" w:color="auto" w:fill="F7F7F8"/>
              </w:rPr>
            </w:pPr>
            <w:ins w:id="145" w:author="Sreejit Nair" w:date="2022-11-16T21:09:00Z"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>WSCC_Generic_APInvoiceImportCallback (1.0)</w:t>
              </w:r>
            </w:ins>
          </w:p>
          <w:p w14:paraId="03D46A22" w14:textId="6DCBA47E" w:rsidR="002E656C" w:rsidRPr="00F11A23" w:rsidRDefault="002E656C" w:rsidP="002E656C">
            <w:pPr>
              <w:spacing w:after="0" w:line="240" w:lineRule="auto"/>
              <w:rPr>
                <w:ins w:id="146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47" w:author="Sreejit Nair" w:date="2022-11-16T21:08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6F84A76" w14:textId="11FCF955" w:rsidR="002E656C" w:rsidRPr="00F11A23" w:rsidRDefault="002E656C" w:rsidP="002E656C">
            <w:pPr>
              <w:spacing w:after="0" w:line="240" w:lineRule="auto"/>
              <w:rPr>
                <w:ins w:id="148" w:author="Sreejit Nair" w:date="2022-11-16T21:09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49" w:author="Sreejit Nair" w:date="2022-11-16T21:08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30F5F1CB" w14:textId="3B9304FE" w:rsidR="006E49CA" w:rsidRPr="00F11A23" w:rsidRDefault="006E49CA" w:rsidP="002E656C">
            <w:pPr>
              <w:spacing w:after="0" w:line="240" w:lineRule="auto"/>
              <w:rPr>
                <w:ins w:id="150" w:author="Sreejit Nair" w:date="2022-11-16T21:09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2334D1B" w14:textId="770B7526" w:rsidR="006E49CA" w:rsidRPr="003639B6" w:rsidRDefault="006E49CA" w:rsidP="002E656C">
            <w:pPr>
              <w:spacing w:after="0" w:line="240" w:lineRule="auto"/>
              <w:rPr>
                <w:ins w:id="151" w:author="Sreejit Nair" w:date="2022-11-16T21:09:00Z"/>
                <w:rFonts w:cs="Arial"/>
                <w:sz w:val="18"/>
                <w:szCs w:val="18"/>
                <w:shd w:val="clear" w:color="auto" w:fill="F7F7F8"/>
              </w:rPr>
            </w:pPr>
            <w:ins w:id="152" w:author="Sreejit Nair" w:date="2022-11-16T21:09:00Z"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>WSCC_Generic_APInvoiceImport (1.0)</w:t>
              </w:r>
            </w:ins>
          </w:p>
          <w:p w14:paraId="6EB0C098" w14:textId="77777777" w:rsidR="00F11A23" w:rsidRPr="00F11A23" w:rsidRDefault="00F11A23" w:rsidP="00F11A23">
            <w:pPr>
              <w:spacing w:after="0" w:line="240" w:lineRule="auto"/>
              <w:rPr>
                <w:ins w:id="153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54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DD96EA0" w14:textId="77777777" w:rsidR="00F11A23" w:rsidRPr="00F11A23" w:rsidRDefault="00F11A23" w:rsidP="00F11A23">
            <w:pPr>
              <w:spacing w:after="0" w:line="240" w:lineRule="auto"/>
              <w:rPr>
                <w:ins w:id="155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56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0D9A27FF" w14:textId="20C229E5" w:rsidR="006E49CA" w:rsidRPr="003639B6" w:rsidRDefault="006E49CA" w:rsidP="002E656C">
            <w:pPr>
              <w:spacing w:after="0" w:line="240" w:lineRule="auto"/>
              <w:rPr>
                <w:ins w:id="157" w:author="Sreejit Nair" w:date="2022-11-16T21:09:00Z"/>
                <w:rFonts w:cs="Arial"/>
                <w:sz w:val="18"/>
                <w:szCs w:val="18"/>
                <w:shd w:val="clear" w:color="auto" w:fill="F7F7F8"/>
              </w:rPr>
            </w:pPr>
          </w:p>
          <w:p w14:paraId="53CE0132" w14:textId="2E81861B" w:rsidR="006E49CA" w:rsidRPr="003639B6" w:rsidRDefault="006E49CA" w:rsidP="002E656C">
            <w:pPr>
              <w:spacing w:after="0" w:line="240" w:lineRule="auto"/>
              <w:rPr>
                <w:ins w:id="158" w:author="Sreejit Nair" w:date="2022-11-16T21:09:00Z"/>
                <w:rFonts w:cs="Arial"/>
                <w:sz w:val="18"/>
                <w:szCs w:val="18"/>
                <w:shd w:val="clear" w:color="auto" w:fill="FFFFFF"/>
              </w:rPr>
            </w:pPr>
            <w:ins w:id="159" w:author="Sreejit Nair" w:date="2022-11-16T21:09:00Z">
              <w:r w:rsidRPr="003639B6">
                <w:rPr>
                  <w:rFonts w:cs="Arial"/>
                  <w:sz w:val="18"/>
                  <w:szCs w:val="18"/>
                </w:rPr>
                <w:br/>
              </w:r>
              <w:r w:rsidRPr="003639B6">
                <w:rPr>
                  <w:rFonts w:cs="Arial"/>
                  <w:sz w:val="18"/>
                  <w:szCs w:val="18"/>
                  <w:shd w:val="clear" w:color="auto" w:fill="FFFFFF"/>
                </w:rPr>
                <w:t>WSCC_Generic_ImportExternalTaxRepositoryCallback (1.0)</w:t>
              </w:r>
            </w:ins>
          </w:p>
          <w:p w14:paraId="1D05D740" w14:textId="77777777" w:rsidR="00F11A23" w:rsidRPr="00F11A23" w:rsidRDefault="00F11A23" w:rsidP="00F11A23">
            <w:pPr>
              <w:spacing w:after="0" w:line="240" w:lineRule="auto"/>
              <w:rPr>
                <w:ins w:id="160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61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41F78D6" w14:textId="77777777" w:rsidR="00F11A23" w:rsidRPr="00F11A23" w:rsidRDefault="00F11A23" w:rsidP="00F11A23">
            <w:pPr>
              <w:spacing w:after="0" w:line="240" w:lineRule="auto"/>
              <w:rPr>
                <w:ins w:id="162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63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3A02730E" w14:textId="1A9D814C" w:rsidR="006E49CA" w:rsidRPr="003639B6" w:rsidRDefault="006E49CA" w:rsidP="002E656C">
            <w:pPr>
              <w:spacing w:after="0" w:line="240" w:lineRule="auto"/>
              <w:rPr>
                <w:ins w:id="164" w:author="Sreejit Nair" w:date="2022-11-16T21:09:00Z"/>
                <w:rFonts w:cs="Arial"/>
                <w:sz w:val="18"/>
                <w:szCs w:val="18"/>
                <w:shd w:val="clear" w:color="auto" w:fill="FFFFFF"/>
              </w:rPr>
            </w:pPr>
          </w:p>
          <w:p w14:paraId="2776065F" w14:textId="73D065B3" w:rsidR="006E49CA" w:rsidRPr="003639B6" w:rsidRDefault="006E49CA" w:rsidP="002E656C">
            <w:pPr>
              <w:spacing w:after="0" w:line="240" w:lineRule="auto"/>
              <w:rPr>
                <w:ins w:id="165" w:author="Sreejit Nair" w:date="2022-11-16T21:10:00Z"/>
                <w:rFonts w:cs="Arial"/>
                <w:sz w:val="18"/>
                <w:szCs w:val="18"/>
                <w:shd w:val="clear" w:color="auto" w:fill="F7F7F8"/>
              </w:rPr>
            </w:pPr>
            <w:ins w:id="166" w:author="Sreejit Nair" w:date="2022-11-16T21:10:00Z">
              <w:r w:rsidRPr="003639B6">
                <w:rPr>
                  <w:rFonts w:cs="Arial"/>
                  <w:sz w:val="18"/>
                  <w:szCs w:val="18"/>
                </w:rPr>
                <w:br/>
              </w:r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>WSCC_Generic_Supplier_Details (1.0)</w:t>
              </w:r>
            </w:ins>
          </w:p>
          <w:p w14:paraId="2139310C" w14:textId="77777777" w:rsidR="00F11A23" w:rsidRPr="00F11A23" w:rsidRDefault="00F11A23" w:rsidP="00F11A23">
            <w:pPr>
              <w:spacing w:after="0" w:line="240" w:lineRule="auto"/>
              <w:rPr>
                <w:ins w:id="167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68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2A1B6D6E" w14:textId="77777777" w:rsidR="00F11A23" w:rsidRPr="00F11A23" w:rsidRDefault="00F11A23" w:rsidP="00F11A23">
            <w:pPr>
              <w:spacing w:after="0" w:line="240" w:lineRule="auto"/>
              <w:rPr>
                <w:ins w:id="169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70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1CDA89B4" w14:textId="77777777" w:rsidR="00F11A23" w:rsidRPr="009F1758" w:rsidRDefault="00F11A23" w:rsidP="002E656C">
            <w:pPr>
              <w:spacing w:after="0" w:line="240" w:lineRule="auto"/>
              <w:rPr>
                <w:ins w:id="171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6D411C2F" w14:textId="77777777" w:rsidR="002E656C" w:rsidRPr="00BE5F73" w:rsidRDefault="002E656C" w:rsidP="002E656C">
            <w:pPr>
              <w:spacing w:after="0" w:line="240" w:lineRule="auto"/>
              <w:rPr>
                <w:ins w:id="172" w:author="Sreejit Nair" w:date="2022-11-16T21:07:00Z"/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  <w:tr w:rsidR="002E656C" w:rsidRPr="006B1758" w14:paraId="5F1336EC" w14:textId="77777777" w:rsidTr="000327EB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00EEAA98" w14:textId="3C1E5B19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Deploy BIP</w:t>
            </w:r>
          </w:p>
        </w:tc>
      </w:tr>
      <w:tr w:rsidR="002E656C" w:rsidRPr="006B1758" w14:paraId="01AE9F61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58C2B49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Go to SIT report and Analytic </w:t>
            </w:r>
          </w:p>
          <w:p w14:paraId="395AF9C7" w14:textId="77777777" w:rsidR="002E656C" w:rsidRPr="00BE5F73" w:rsidRDefault="009431BA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hyperlink r:id="rId20" w:history="1">
              <w:r w:rsidR="002E656C" w:rsidRPr="00BE5F73">
                <w:rPr>
                  <w:rStyle w:val="Hyperlink"/>
                  <w:rFonts w:eastAsia="Times New Roman" w:cs="Arial"/>
                  <w:sz w:val="18"/>
                  <w:szCs w:val="18"/>
                  <w:lang w:eastAsia="en-GB"/>
                </w:rPr>
                <w:t>https://fa-epvt-dev2-saasfaprod1.fa.ocs.oraclecloud.com/analytics/saw.dll?catalog</w:t>
              </w:r>
            </w:hyperlink>
            <w:r w:rsidR="002E656C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49797A38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932AEAB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Create Integrations folder if not exists</w:t>
            </w:r>
          </w:p>
          <w:p w14:paraId="535B584B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Folder “Integrations”</w:t>
            </w:r>
          </w:p>
          <w:p w14:paraId="019AF3AD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F399285" w14:textId="4ECE056B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Click Unarchive and select file INTI055B.catalog -&gt; Ok</w:t>
            </w:r>
          </w:p>
          <w:p w14:paraId="50B2C1A5" w14:textId="654F33D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Click Unarchive and select file INTO054B.catalog -&gt; Ok</w:t>
            </w:r>
          </w:p>
          <w:p w14:paraId="153861F4" w14:textId="59FEABC4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Click Unarchive and select file TECH007.catalog -&gt; Ok</w:t>
            </w:r>
          </w:p>
          <w:p w14:paraId="330D02FD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7C34147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0EB99C52" w14:textId="3CD7D600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322740CE" w14:textId="77777777" w:rsidR="00677D2B" w:rsidRDefault="00677D2B" w:rsidP="00677D2B"/>
    <w:p w14:paraId="0C7711E8" w14:textId="77777777" w:rsidR="00677D2B" w:rsidRDefault="00677D2B" w:rsidP="00677D2B"/>
    <w:p w14:paraId="149775AF" w14:textId="77777777" w:rsidR="00677D2B" w:rsidRPr="00215186" w:rsidRDefault="00677D2B" w:rsidP="00215186"/>
    <w:p w14:paraId="241C55B7" w14:textId="77777777" w:rsidR="00215186" w:rsidRPr="00C9324B" w:rsidRDefault="00215186" w:rsidP="00C9324B"/>
    <w:sectPr w:rsidR="00215186" w:rsidRPr="00C9324B" w:rsidSect="00EF7619">
      <w:headerReference w:type="default" r:id="rId21"/>
      <w:footerReference w:type="default" r:id="rId22"/>
      <w:pgSz w:w="12240" w:h="15840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B739" w14:textId="77777777" w:rsidR="009431BA" w:rsidRDefault="009431BA" w:rsidP="009E2278">
      <w:pPr>
        <w:spacing w:after="0" w:line="240" w:lineRule="auto"/>
      </w:pPr>
      <w:r>
        <w:separator/>
      </w:r>
    </w:p>
  </w:endnote>
  <w:endnote w:type="continuationSeparator" w:id="0">
    <w:p w14:paraId="6D9B45C2" w14:textId="77777777" w:rsidR="009431BA" w:rsidRDefault="009431BA" w:rsidP="009E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6"/>
      <w:gridCol w:w="7787"/>
      <w:gridCol w:w="537"/>
    </w:tblGrid>
    <w:tr w:rsidR="00B85254" w14:paraId="76B3DE4C" w14:textId="77777777" w:rsidTr="00185ED4">
      <w:trPr>
        <w:jc w:val="center"/>
      </w:trPr>
      <w:tc>
        <w:tcPr>
          <w:tcW w:w="371" w:type="pct"/>
        </w:tcPr>
        <w:p w14:paraId="3D15846A" w14:textId="77777777" w:rsidR="00B85254" w:rsidRDefault="00B85254" w:rsidP="00B85254">
          <w:pPr>
            <w:pStyle w:val="Footer"/>
          </w:pPr>
          <w:r w:rsidRPr="00CE09CA">
            <w:rPr>
              <w:noProof/>
              <w:lang w:eastAsia="en-GB"/>
            </w:rPr>
            <w:drawing>
              <wp:inline distT="0" distB="0" distL="0" distR="0" wp14:anchorId="6D6408FC" wp14:editId="31B9A3A8">
                <wp:extent cx="521208" cy="365760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208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1" w:type="pct"/>
          <w:vAlign w:val="center"/>
        </w:tcPr>
        <w:p w14:paraId="7D859A17" w14:textId="7B2E619B" w:rsidR="00B85254" w:rsidRPr="00A85217" w:rsidRDefault="00B85254" w:rsidP="00B85254">
          <w:pPr>
            <w:pStyle w:val="Footer"/>
            <w:ind w:left="81"/>
            <w:jc w:val="center"/>
            <w:rPr>
              <w:rFonts w:cs="Arial"/>
              <w:sz w:val="16"/>
              <w:szCs w:val="16"/>
            </w:rPr>
          </w:pPr>
          <w:r w:rsidRPr="00A85217">
            <w:rPr>
              <w:rFonts w:cs="Arial"/>
              <w:noProof/>
              <w:sz w:val="16"/>
              <w:szCs w:val="16"/>
              <w:lang w:eastAsia="en-GB"/>
            </w:rPr>
            <w:drawing>
              <wp:anchor distT="0" distB="0" distL="114300" distR="114300" simplePos="0" relativeHeight="251659264" behindDoc="1" locked="1" layoutInCell="1" allowOverlap="1" wp14:anchorId="39C84477" wp14:editId="52F75A4D">
                <wp:simplePos x="0" y="0"/>
                <wp:positionH relativeFrom="page">
                  <wp:posOffset>563880</wp:posOffset>
                </wp:positionH>
                <wp:positionV relativeFrom="page">
                  <wp:posOffset>9093835</wp:posOffset>
                </wp:positionV>
                <wp:extent cx="621792" cy="438912"/>
                <wp:effectExtent l="0" t="0" r="698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dxc_logo_vt_blk_rgb_150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792" cy="438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85217">
            <w:rPr>
              <w:rFonts w:cs="Arial"/>
              <w:sz w:val="16"/>
              <w:szCs w:val="16"/>
            </w:rPr>
            <w:t>202</w:t>
          </w:r>
          <w:r w:rsidR="005E3ABD">
            <w:rPr>
              <w:rFonts w:cs="Arial"/>
              <w:sz w:val="16"/>
              <w:szCs w:val="16"/>
            </w:rPr>
            <w:t>1</w:t>
          </w:r>
          <w:r w:rsidRPr="00A85217">
            <w:rPr>
              <w:rFonts w:cs="Arial"/>
              <w:sz w:val="16"/>
              <w:szCs w:val="16"/>
            </w:rPr>
            <w:t xml:space="preserve"> DXC Technology Company</w:t>
          </w:r>
          <w:r w:rsidRPr="00A85217">
            <w:rPr>
              <w:rFonts w:cs="Arial"/>
              <w:sz w:val="16"/>
              <w:szCs w:val="16"/>
            </w:rPr>
            <w:br/>
            <w:t>DXC Confidential Information</w:t>
          </w:r>
        </w:p>
      </w:tc>
      <w:tc>
        <w:tcPr>
          <w:tcW w:w="378" w:type="pct"/>
          <w:vAlign w:val="center"/>
        </w:tcPr>
        <w:sdt>
          <w:sdtPr>
            <w:id w:val="114878952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  <w:sz w:val="18"/>
              <w:szCs w:val="18"/>
              <w:lang w:bidi="ar-DZ"/>
            </w:rPr>
          </w:sdtEndPr>
          <w:sdtContent>
            <w:p w14:paraId="09755E6B" w14:textId="3477CEAE" w:rsidR="00B85254" w:rsidRDefault="00B85254" w:rsidP="00B85254">
              <w:pPr>
                <w:pStyle w:val="Footer"/>
                <w:jc w:val="right"/>
              </w:pPr>
              <w:r w:rsidRPr="0011093E">
                <w:rPr>
                  <w:rStyle w:val="PageNumber"/>
                </w:rPr>
                <w:fldChar w:fldCharType="begin"/>
              </w:r>
              <w:r w:rsidRPr="0011093E">
                <w:rPr>
                  <w:rStyle w:val="PageNumber"/>
                </w:rPr>
                <w:instrText xml:space="preserve"> PAGE   \* MERGEFORMAT </w:instrText>
              </w:r>
              <w:r w:rsidRPr="0011093E">
                <w:rPr>
                  <w:rStyle w:val="PageNumber"/>
                </w:rPr>
                <w:fldChar w:fldCharType="separate"/>
              </w:r>
              <w:r w:rsidR="00B858E4">
                <w:rPr>
                  <w:rStyle w:val="PageNumber"/>
                  <w:noProof/>
                </w:rPr>
                <w:t>4</w:t>
              </w:r>
              <w:r w:rsidRPr="0011093E">
                <w:rPr>
                  <w:rStyle w:val="PageNumber"/>
                </w:rPr>
                <w:fldChar w:fldCharType="end"/>
              </w:r>
            </w:p>
          </w:sdtContent>
        </w:sdt>
      </w:tc>
    </w:tr>
  </w:tbl>
  <w:p w14:paraId="4674E3BF" w14:textId="77777777" w:rsidR="00296130" w:rsidRDefault="00296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4C145" w14:textId="77777777" w:rsidR="009431BA" w:rsidRDefault="009431BA" w:rsidP="009E2278">
      <w:pPr>
        <w:spacing w:after="0" w:line="240" w:lineRule="auto"/>
      </w:pPr>
      <w:r>
        <w:separator/>
      </w:r>
    </w:p>
  </w:footnote>
  <w:footnote w:type="continuationSeparator" w:id="0">
    <w:p w14:paraId="429732D6" w14:textId="77777777" w:rsidR="009431BA" w:rsidRDefault="009431BA" w:rsidP="009E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B2EF8" w14:paraId="505C14D1" w14:textId="77777777" w:rsidTr="00185ED4">
      <w:tc>
        <w:tcPr>
          <w:tcW w:w="4675" w:type="dxa"/>
        </w:tcPr>
        <w:p w14:paraId="68F7AF8B" w14:textId="77777777" w:rsidR="008B2EF8" w:rsidRDefault="008B2EF8" w:rsidP="008B2EF8">
          <w:pPr>
            <w:pStyle w:val="Header"/>
            <w:ind w:left="-105"/>
          </w:pPr>
          <w:r>
            <w:rPr>
              <w:noProof/>
              <w:lang w:eastAsia="en-GB"/>
            </w:rPr>
            <w:drawing>
              <wp:inline distT="0" distB="0" distL="0" distR="0" wp14:anchorId="779768CB" wp14:editId="069C3B5F">
                <wp:extent cx="1709928" cy="210182"/>
                <wp:effectExtent l="0" t="0" r="0" b="0"/>
                <wp:docPr id="45" name="Picture 45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dxc_logo_hz_blk_rgb-XXSML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709928" cy="2101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01165233" w14:textId="77777777" w:rsidR="008B2EF8" w:rsidRDefault="008B2EF8" w:rsidP="008B2EF8">
          <w:pPr>
            <w:pStyle w:val="Head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329E564C" wp14:editId="7F617095">
                <wp:extent cx="781200" cy="464400"/>
                <wp:effectExtent l="0" t="0" r="0" b="0"/>
                <wp:docPr id="4" name="Picture 4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est-Sussex-County-Council-Small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200" cy="46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55BDA7" w14:textId="77777777" w:rsidR="008B2EF8" w:rsidRDefault="008B2EF8" w:rsidP="00296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720BB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B9D4A6E"/>
    <w:multiLevelType w:val="hybridMultilevel"/>
    <w:tmpl w:val="3FB689DA"/>
    <w:lvl w:ilvl="0" w:tplc="E592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4BE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C7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2B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49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5CFD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71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E2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27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23C5"/>
    <w:multiLevelType w:val="multilevel"/>
    <w:tmpl w:val="821E5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BA26C8"/>
    <w:multiLevelType w:val="hybridMultilevel"/>
    <w:tmpl w:val="F7203196"/>
    <w:lvl w:ilvl="0" w:tplc="F48A1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60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B09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C6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4DF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58F1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0E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829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A4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B5952"/>
    <w:multiLevelType w:val="hybridMultilevel"/>
    <w:tmpl w:val="ABCEA3D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92B3138"/>
    <w:multiLevelType w:val="hybridMultilevel"/>
    <w:tmpl w:val="B798B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23F6F"/>
    <w:multiLevelType w:val="multilevel"/>
    <w:tmpl w:val="033A1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0F6DEC"/>
    <w:multiLevelType w:val="multilevel"/>
    <w:tmpl w:val="8A0C4E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D7532"/>
    <w:multiLevelType w:val="multilevel"/>
    <w:tmpl w:val="05C6E738"/>
    <w:lvl w:ilvl="0">
      <w:start w:val="1"/>
      <w:numFmt w:val="decimal"/>
      <w:pStyle w:val="SDDLis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DDListHeading2"/>
      <w:lvlText w:val="%1.%2."/>
      <w:lvlJc w:val="left"/>
      <w:pPr>
        <w:ind w:left="792" w:hanging="432"/>
      </w:pPr>
    </w:lvl>
    <w:lvl w:ilvl="2">
      <w:start w:val="1"/>
      <w:numFmt w:val="decimal"/>
      <w:pStyle w:val="SDDList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224FD8"/>
    <w:multiLevelType w:val="hybridMultilevel"/>
    <w:tmpl w:val="C804CA84"/>
    <w:lvl w:ilvl="0" w:tplc="901AE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85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2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01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872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467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8EC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62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eejit Nair">
    <w15:presenceInfo w15:providerId="AD" w15:userId="S::sreejit.nair@oracle.com::220f1c75-55e4-4246-8fd5-0aa4ae21a7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AB"/>
    <w:rsid w:val="000025E4"/>
    <w:rsid w:val="00011183"/>
    <w:rsid w:val="00013828"/>
    <w:rsid w:val="00014F75"/>
    <w:rsid w:val="00016EFE"/>
    <w:rsid w:val="000241BD"/>
    <w:rsid w:val="000252BF"/>
    <w:rsid w:val="00026188"/>
    <w:rsid w:val="00027B17"/>
    <w:rsid w:val="000327EB"/>
    <w:rsid w:val="0004116F"/>
    <w:rsid w:val="00041720"/>
    <w:rsid w:val="00050765"/>
    <w:rsid w:val="0005521B"/>
    <w:rsid w:val="00057107"/>
    <w:rsid w:val="000620AE"/>
    <w:rsid w:val="000621FE"/>
    <w:rsid w:val="00065182"/>
    <w:rsid w:val="000666E3"/>
    <w:rsid w:val="00071CDA"/>
    <w:rsid w:val="000720F5"/>
    <w:rsid w:val="00073B1D"/>
    <w:rsid w:val="00075141"/>
    <w:rsid w:val="0007593B"/>
    <w:rsid w:val="00077D5A"/>
    <w:rsid w:val="00091DC1"/>
    <w:rsid w:val="0009699F"/>
    <w:rsid w:val="000A0F1E"/>
    <w:rsid w:val="000A2278"/>
    <w:rsid w:val="000A2A55"/>
    <w:rsid w:val="000A3063"/>
    <w:rsid w:val="000B2F67"/>
    <w:rsid w:val="000B791B"/>
    <w:rsid w:val="000D365D"/>
    <w:rsid w:val="000D4448"/>
    <w:rsid w:val="000D4A5A"/>
    <w:rsid w:val="000D6A53"/>
    <w:rsid w:val="000E2839"/>
    <w:rsid w:val="000E5E6E"/>
    <w:rsid w:val="000F0E52"/>
    <w:rsid w:val="000F3EF0"/>
    <w:rsid w:val="000F40E3"/>
    <w:rsid w:val="001010D0"/>
    <w:rsid w:val="00102B9D"/>
    <w:rsid w:val="001038BB"/>
    <w:rsid w:val="001039A6"/>
    <w:rsid w:val="00103D69"/>
    <w:rsid w:val="00106BC6"/>
    <w:rsid w:val="001119B9"/>
    <w:rsid w:val="00121FEF"/>
    <w:rsid w:val="00132C1A"/>
    <w:rsid w:val="001354F0"/>
    <w:rsid w:val="00137540"/>
    <w:rsid w:val="00137BA2"/>
    <w:rsid w:val="001606C1"/>
    <w:rsid w:val="00171A97"/>
    <w:rsid w:val="001738E5"/>
    <w:rsid w:val="00175320"/>
    <w:rsid w:val="00182FA6"/>
    <w:rsid w:val="00185ED4"/>
    <w:rsid w:val="00186428"/>
    <w:rsid w:val="00190134"/>
    <w:rsid w:val="00191218"/>
    <w:rsid w:val="00197F1D"/>
    <w:rsid w:val="001A1724"/>
    <w:rsid w:val="001A1C33"/>
    <w:rsid w:val="001A55C8"/>
    <w:rsid w:val="001A66A8"/>
    <w:rsid w:val="001A7A42"/>
    <w:rsid w:val="001B17A1"/>
    <w:rsid w:val="001B2B5F"/>
    <w:rsid w:val="001B3072"/>
    <w:rsid w:val="001C0963"/>
    <w:rsid w:val="001C344A"/>
    <w:rsid w:val="001D4FF8"/>
    <w:rsid w:val="001D6D03"/>
    <w:rsid w:val="001E1F79"/>
    <w:rsid w:val="001E596A"/>
    <w:rsid w:val="001F2AF2"/>
    <w:rsid w:val="001F5653"/>
    <w:rsid w:val="001F6693"/>
    <w:rsid w:val="00203218"/>
    <w:rsid w:val="00211EF0"/>
    <w:rsid w:val="0021262C"/>
    <w:rsid w:val="00214C50"/>
    <w:rsid w:val="00215186"/>
    <w:rsid w:val="00220179"/>
    <w:rsid w:val="00221AFE"/>
    <w:rsid w:val="00222816"/>
    <w:rsid w:val="00234AA8"/>
    <w:rsid w:val="00235A78"/>
    <w:rsid w:val="00246969"/>
    <w:rsid w:val="00250136"/>
    <w:rsid w:val="00250258"/>
    <w:rsid w:val="00251152"/>
    <w:rsid w:val="00252957"/>
    <w:rsid w:val="00255839"/>
    <w:rsid w:val="002571A4"/>
    <w:rsid w:val="00257AF4"/>
    <w:rsid w:val="00260E75"/>
    <w:rsid w:val="00262869"/>
    <w:rsid w:val="00265815"/>
    <w:rsid w:val="00270833"/>
    <w:rsid w:val="00271748"/>
    <w:rsid w:val="00281311"/>
    <w:rsid w:val="0028507F"/>
    <w:rsid w:val="00286CA5"/>
    <w:rsid w:val="002910E2"/>
    <w:rsid w:val="00291B86"/>
    <w:rsid w:val="00292328"/>
    <w:rsid w:val="002928B7"/>
    <w:rsid w:val="002952AB"/>
    <w:rsid w:val="00296130"/>
    <w:rsid w:val="00297AEF"/>
    <w:rsid w:val="00297F8A"/>
    <w:rsid w:val="002A4728"/>
    <w:rsid w:val="002A7327"/>
    <w:rsid w:val="002B34C1"/>
    <w:rsid w:val="002C1681"/>
    <w:rsid w:val="002D1DD9"/>
    <w:rsid w:val="002D2902"/>
    <w:rsid w:val="002E2F94"/>
    <w:rsid w:val="002E3C9A"/>
    <w:rsid w:val="002E4BA9"/>
    <w:rsid w:val="002E656C"/>
    <w:rsid w:val="002F188F"/>
    <w:rsid w:val="002F2D63"/>
    <w:rsid w:val="002F5A51"/>
    <w:rsid w:val="002F5CDF"/>
    <w:rsid w:val="00301629"/>
    <w:rsid w:val="00302760"/>
    <w:rsid w:val="003120EB"/>
    <w:rsid w:val="00315C89"/>
    <w:rsid w:val="00321A52"/>
    <w:rsid w:val="003250C7"/>
    <w:rsid w:val="003275B2"/>
    <w:rsid w:val="00337AF2"/>
    <w:rsid w:val="00344C5D"/>
    <w:rsid w:val="0034639D"/>
    <w:rsid w:val="00347827"/>
    <w:rsid w:val="00351D6B"/>
    <w:rsid w:val="0035433B"/>
    <w:rsid w:val="003639B6"/>
    <w:rsid w:val="003643C2"/>
    <w:rsid w:val="003719D5"/>
    <w:rsid w:val="003759AD"/>
    <w:rsid w:val="00376291"/>
    <w:rsid w:val="0037744D"/>
    <w:rsid w:val="0039145B"/>
    <w:rsid w:val="00392C74"/>
    <w:rsid w:val="00394D27"/>
    <w:rsid w:val="003977A8"/>
    <w:rsid w:val="003A2E72"/>
    <w:rsid w:val="003B02A2"/>
    <w:rsid w:val="003B0787"/>
    <w:rsid w:val="003B144B"/>
    <w:rsid w:val="003B55B2"/>
    <w:rsid w:val="003B622C"/>
    <w:rsid w:val="003B6377"/>
    <w:rsid w:val="003C18FE"/>
    <w:rsid w:val="003C5F1F"/>
    <w:rsid w:val="003D0307"/>
    <w:rsid w:val="003D0835"/>
    <w:rsid w:val="003D4711"/>
    <w:rsid w:val="003D68C0"/>
    <w:rsid w:val="003E08DC"/>
    <w:rsid w:val="003F31E2"/>
    <w:rsid w:val="003F3E85"/>
    <w:rsid w:val="004004CE"/>
    <w:rsid w:val="00400E43"/>
    <w:rsid w:val="00404448"/>
    <w:rsid w:val="00404590"/>
    <w:rsid w:val="00406F11"/>
    <w:rsid w:val="00413403"/>
    <w:rsid w:val="00417D36"/>
    <w:rsid w:val="00431AE6"/>
    <w:rsid w:val="00432654"/>
    <w:rsid w:val="00440520"/>
    <w:rsid w:val="00454B74"/>
    <w:rsid w:val="0046334C"/>
    <w:rsid w:val="00463DBF"/>
    <w:rsid w:val="00467D22"/>
    <w:rsid w:val="00476DF2"/>
    <w:rsid w:val="00477116"/>
    <w:rsid w:val="00483D93"/>
    <w:rsid w:val="0048442A"/>
    <w:rsid w:val="00493881"/>
    <w:rsid w:val="004A2E6D"/>
    <w:rsid w:val="004A2F6C"/>
    <w:rsid w:val="004A4B8B"/>
    <w:rsid w:val="004B111B"/>
    <w:rsid w:val="004C00D1"/>
    <w:rsid w:val="004C76E8"/>
    <w:rsid w:val="004D476F"/>
    <w:rsid w:val="004D768A"/>
    <w:rsid w:val="004E319E"/>
    <w:rsid w:val="004E31F4"/>
    <w:rsid w:val="004E4B1F"/>
    <w:rsid w:val="004E7B8D"/>
    <w:rsid w:val="004F0FBD"/>
    <w:rsid w:val="004F2BF1"/>
    <w:rsid w:val="004F65D1"/>
    <w:rsid w:val="0050158F"/>
    <w:rsid w:val="00501629"/>
    <w:rsid w:val="00503C88"/>
    <w:rsid w:val="005051D9"/>
    <w:rsid w:val="005057D0"/>
    <w:rsid w:val="00512E1D"/>
    <w:rsid w:val="00514057"/>
    <w:rsid w:val="005206EE"/>
    <w:rsid w:val="00520923"/>
    <w:rsid w:val="00522302"/>
    <w:rsid w:val="00522FED"/>
    <w:rsid w:val="00523F82"/>
    <w:rsid w:val="00527220"/>
    <w:rsid w:val="00546E5A"/>
    <w:rsid w:val="00551FAA"/>
    <w:rsid w:val="005565D9"/>
    <w:rsid w:val="00563922"/>
    <w:rsid w:val="00563AD3"/>
    <w:rsid w:val="0056432C"/>
    <w:rsid w:val="00564600"/>
    <w:rsid w:val="005677FE"/>
    <w:rsid w:val="00567EA7"/>
    <w:rsid w:val="0057173C"/>
    <w:rsid w:val="00571BDE"/>
    <w:rsid w:val="00574524"/>
    <w:rsid w:val="005750B2"/>
    <w:rsid w:val="00583C23"/>
    <w:rsid w:val="00585896"/>
    <w:rsid w:val="00587DCF"/>
    <w:rsid w:val="005931D0"/>
    <w:rsid w:val="00593599"/>
    <w:rsid w:val="00597759"/>
    <w:rsid w:val="005A4E69"/>
    <w:rsid w:val="005B02A4"/>
    <w:rsid w:val="005B1620"/>
    <w:rsid w:val="005B2CAF"/>
    <w:rsid w:val="005C26A7"/>
    <w:rsid w:val="005C29C7"/>
    <w:rsid w:val="005C2EF9"/>
    <w:rsid w:val="005C3F50"/>
    <w:rsid w:val="005C43E4"/>
    <w:rsid w:val="005C48F7"/>
    <w:rsid w:val="005C7998"/>
    <w:rsid w:val="005D00B1"/>
    <w:rsid w:val="005D28BB"/>
    <w:rsid w:val="005D3586"/>
    <w:rsid w:val="005D5030"/>
    <w:rsid w:val="005E04BA"/>
    <w:rsid w:val="005E0741"/>
    <w:rsid w:val="005E0C23"/>
    <w:rsid w:val="005E1DEE"/>
    <w:rsid w:val="005E37F0"/>
    <w:rsid w:val="005E3ABD"/>
    <w:rsid w:val="005E6B42"/>
    <w:rsid w:val="005E6B9E"/>
    <w:rsid w:val="005F2EC4"/>
    <w:rsid w:val="005F3822"/>
    <w:rsid w:val="005F553F"/>
    <w:rsid w:val="005F6D5C"/>
    <w:rsid w:val="00601DE6"/>
    <w:rsid w:val="00603226"/>
    <w:rsid w:val="00603D6B"/>
    <w:rsid w:val="006059EB"/>
    <w:rsid w:val="00610E45"/>
    <w:rsid w:val="006135F4"/>
    <w:rsid w:val="00617FCC"/>
    <w:rsid w:val="00626E49"/>
    <w:rsid w:val="006275D8"/>
    <w:rsid w:val="0063491A"/>
    <w:rsid w:val="0063709C"/>
    <w:rsid w:val="0063712D"/>
    <w:rsid w:val="00641BEA"/>
    <w:rsid w:val="0065038D"/>
    <w:rsid w:val="00654CB4"/>
    <w:rsid w:val="006555F5"/>
    <w:rsid w:val="00657B45"/>
    <w:rsid w:val="00665B49"/>
    <w:rsid w:val="00666414"/>
    <w:rsid w:val="00677D2B"/>
    <w:rsid w:val="00682101"/>
    <w:rsid w:val="00687CC2"/>
    <w:rsid w:val="006970C9"/>
    <w:rsid w:val="006A0DE4"/>
    <w:rsid w:val="006A583D"/>
    <w:rsid w:val="006B0377"/>
    <w:rsid w:val="006B1758"/>
    <w:rsid w:val="006B5217"/>
    <w:rsid w:val="006C2E62"/>
    <w:rsid w:val="006D3CA3"/>
    <w:rsid w:val="006D6535"/>
    <w:rsid w:val="006E3000"/>
    <w:rsid w:val="006E49CA"/>
    <w:rsid w:val="006E6C09"/>
    <w:rsid w:val="006F4EDB"/>
    <w:rsid w:val="006F71B1"/>
    <w:rsid w:val="007041EE"/>
    <w:rsid w:val="00720CAC"/>
    <w:rsid w:val="0072180D"/>
    <w:rsid w:val="00721D65"/>
    <w:rsid w:val="0072229A"/>
    <w:rsid w:val="00725D4A"/>
    <w:rsid w:val="0072600B"/>
    <w:rsid w:val="007300A5"/>
    <w:rsid w:val="0073383E"/>
    <w:rsid w:val="00740BE0"/>
    <w:rsid w:val="007422D9"/>
    <w:rsid w:val="00744AA2"/>
    <w:rsid w:val="00746093"/>
    <w:rsid w:val="00747E8D"/>
    <w:rsid w:val="00752B24"/>
    <w:rsid w:val="00753333"/>
    <w:rsid w:val="00753A6B"/>
    <w:rsid w:val="00756188"/>
    <w:rsid w:val="00760D27"/>
    <w:rsid w:val="0076609A"/>
    <w:rsid w:val="0076616E"/>
    <w:rsid w:val="00766F28"/>
    <w:rsid w:val="00767420"/>
    <w:rsid w:val="0077782C"/>
    <w:rsid w:val="00780723"/>
    <w:rsid w:val="0078378B"/>
    <w:rsid w:val="00784566"/>
    <w:rsid w:val="00787947"/>
    <w:rsid w:val="00787E26"/>
    <w:rsid w:val="00790FB5"/>
    <w:rsid w:val="007A3D77"/>
    <w:rsid w:val="007B7BA5"/>
    <w:rsid w:val="007C3290"/>
    <w:rsid w:val="007C3CAC"/>
    <w:rsid w:val="007C434F"/>
    <w:rsid w:val="007D4E16"/>
    <w:rsid w:val="007E3D37"/>
    <w:rsid w:val="007E5807"/>
    <w:rsid w:val="008007DA"/>
    <w:rsid w:val="008026B2"/>
    <w:rsid w:val="00807144"/>
    <w:rsid w:val="00810E02"/>
    <w:rsid w:val="00815538"/>
    <w:rsid w:val="008235C9"/>
    <w:rsid w:val="00823D6E"/>
    <w:rsid w:val="0082403B"/>
    <w:rsid w:val="00826F27"/>
    <w:rsid w:val="00835BCF"/>
    <w:rsid w:val="00835C41"/>
    <w:rsid w:val="00841945"/>
    <w:rsid w:val="00850757"/>
    <w:rsid w:val="00850AB6"/>
    <w:rsid w:val="00860847"/>
    <w:rsid w:val="00861BB9"/>
    <w:rsid w:val="00862BCE"/>
    <w:rsid w:val="00864912"/>
    <w:rsid w:val="008713D0"/>
    <w:rsid w:val="00875B80"/>
    <w:rsid w:val="008809BC"/>
    <w:rsid w:val="00880CB1"/>
    <w:rsid w:val="00883A8B"/>
    <w:rsid w:val="00884658"/>
    <w:rsid w:val="00893A41"/>
    <w:rsid w:val="00894B22"/>
    <w:rsid w:val="008A0BD4"/>
    <w:rsid w:val="008B1642"/>
    <w:rsid w:val="008B2EF8"/>
    <w:rsid w:val="008B477A"/>
    <w:rsid w:val="008B604C"/>
    <w:rsid w:val="008C195B"/>
    <w:rsid w:val="008C3BAC"/>
    <w:rsid w:val="008C43E4"/>
    <w:rsid w:val="008C5FFF"/>
    <w:rsid w:val="008D0C20"/>
    <w:rsid w:val="008D284C"/>
    <w:rsid w:val="008D5607"/>
    <w:rsid w:val="008D5886"/>
    <w:rsid w:val="008D799E"/>
    <w:rsid w:val="008E14CA"/>
    <w:rsid w:val="008F2999"/>
    <w:rsid w:val="008F4FF8"/>
    <w:rsid w:val="008F7601"/>
    <w:rsid w:val="009000C6"/>
    <w:rsid w:val="00905FB3"/>
    <w:rsid w:val="00906B3A"/>
    <w:rsid w:val="00910D4E"/>
    <w:rsid w:val="0091550D"/>
    <w:rsid w:val="0092373F"/>
    <w:rsid w:val="0092428D"/>
    <w:rsid w:val="00925976"/>
    <w:rsid w:val="00925978"/>
    <w:rsid w:val="00936A06"/>
    <w:rsid w:val="00937BC8"/>
    <w:rsid w:val="00940BF5"/>
    <w:rsid w:val="00942E82"/>
    <w:rsid w:val="009431BA"/>
    <w:rsid w:val="00950BB6"/>
    <w:rsid w:val="00955203"/>
    <w:rsid w:val="0095619B"/>
    <w:rsid w:val="00956592"/>
    <w:rsid w:val="00956C40"/>
    <w:rsid w:val="00960EFA"/>
    <w:rsid w:val="0096122D"/>
    <w:rsid w:val="0096203C"/>
    <w:rsid w:val="00962E81"/>
    <w:rsid w:val="009631E6"/>
    <w:rsid w:val="00975A78"/>
    <w:rsid w:val="00980C1C"/>
    <w:rsid w:val="009911BD"/>
    <w:rsid w:val="00995F27"/>
    <w:rsid w:val="00996228"/>
    <w:rsid w:val="009979A7"/>
    <w:rsid w:val="009A26D9"/>
    <w:rsid w:val="009B79D1"/>
    <w:rsid w:val="009C4DD5"/>
    <w:rsid w:val="009C6FFF"/>
    <w:rsid w:val="009D4F49"/>
    <w:rsid w:val="009D718F"/>
    <w:rsid w:val="009E2022"/>
    <w:rsid w:val="009E2278"/>
    <w:rsid w:val="009E55F0"/>
    <w:rsid w:val="009E5679"/>
    <w:rsid w:val="009F03EB"/>
    <w:rsid w:val="009F1179"/>
    <w:rsid w:val="009F1574"/>
    <w:rsid w:val="009F1758"/>
    <w:rsid w:val="00A0526A"/>
    <w:rsid w:val="00A07979"/>
    <w:rsid w:val="00A10AF8"/>
    <w:rsid w:val="00A12D17"/>
    <w:rsid w:val="00A14D8F"/>
    <w:rsid w:val="00A21A64"/>
    <w:rsid w:val="00A26716"/>
    <w:rsid w:val="00A30D27"/>
    <w:rsid w:val="00A321BE"/>
    <w:rsid w:val="00A55104"/>
    <w:rsid w:val="00A56D28"/>
    <w:rsid w:val="00A605C4"/>
    <w:rsid w:val="00A6196F"/>
    <w:rsid w:val="00A624BA"/>
    <w:rsid w:val="00A63A7C"/>
    <w:rsid w:val="00A71E08"/>
    <w:rsid w:val="00A71E67"/>
    <w:rsid w:val="00A72764"/>
    <w:rsid w:val="00A7529C"/>
    <w:rsid w:val="00A75798"/>
    <w:rsid w:val="00A80C76"/>
    <w:rsid w:val="00A833EA"/>
    <w:rsid w:val="00A85217"/>
    <w:rsid w:val="00A85EA9"/>
    <w:rsid w:val="00A94FEE"/>
    <w:rsid w:val="00AA29FE"/>
    <w:rsid w:val="00AA2A9F"/>
    <w:rsid w:val="00AA4BE5"/>
    <w:rsid w:val="00AB009B"/>
    <w:rsid w:val="00AB2204"/>
    <w:rsid w:val="00AB3C7D"/>
    <w:rsid w:val="00AB5DC8"/>
    <w:rsid w:val="00AC04B5"/>
    <w:rsid w:val="00AC3003"/>
    <w:rsid w:val="00AC4E1A"/>
    <w:rsid w:val="00AD10BB"/>
    <w:rsid w:val="00AD14AD"/>
    <w:rsid w:val="00AD27A7"/>
    <w:rsid w:val="00AD2C6E"/>
    <w:rsid w:val="00AD3592"/>
    <w:rsid w:val="00AE36AE"/>
    <w:rsid w:val="00AE5F37"/>
    <w:rsid w:val="00AE6425"/>
    <w:rsid w:val="00AE7CFE"/>
    <w:rsid w:val="00AF038F"/>
    <w:rsid w:val="00AF10E7"/>
    <w:rsid w:val="00AF1631"/>
    <w:rsid w:val="00AF1E7D"/>
    <w:rsid w:val="00AF407A"/>
    <w:rsid w:val="00AF55FE"/>
    <w:rsid w:val="00AF5A12"/>
    <w:rsid w:val="00AF7CDD"/>
    <w:rsid w:val="00B029E4"/>
    <w:rsid w:val="00B07FB0"/>
    <w:rsid w:val="00B1773B"/>
    <w:rsid w:val="00B20AA2"/>
    <w:rsid w:val="00B2671E"/>
    <w:rsid w:val="00B322F2"/>
    <w:rsid w:val="00B34CE5"/>
    <w:rsid w:val="00B34FAE"/>
    <w:rsid w:val="00B36625"/>
    <w:rsid w:val="00B524F5"/>
    <w:rsid w:val="00B5354B"/>
    <w:rsid w:val="00B540F0"/>
    <w:rsid w:val="00B61A95"/>
    <w:rsid w:val="00B62809"/>
    <w:rsid w:val="00B641CF"/>
    <w:rsid w:val="00B64C1B"/>
    <w:rsid w:val="00B77AD7"/>
    <w:rsid w:val="00B8482A"/>
    <w:rsid w:val="00B85254"/>
    <w:rsid w:val="00B852AB"/>
    <w:rsid w:val="00B858E4"/>
    <w:rsid w:val="00B90E6A"/>
    <w:rsid w:val="00B96142"/>
    <w:rsid w:val="00BA26BE"/>
    <w:rsid w:val="00BA4A98"/>
    <w:rsid w:val="00BA5F28"/>
    <w:rsid w:val="00BA75EE"/>
    <w:rsid w:val="00BB657B"/>
    <w:rsid w:val="00BC1A5C"/>
    <w:rsid w:val="00BC4953"/>
    <w:rsid w:val="00BC5899"/>
    <w:rsid w:val="00BC5A06"/>
    <w:rsid w:val="00BE1598"/>
    <w:rsid w:val="00BE254A"/>
    <w:rsid w:val="00BE2E0C"/>
    <w:rsid w:val="00BE5F73"/>
    <w:rsid w:val="00BF06F9"/>
    <w:rsid w:val="00BF2132"/>
    <w:rsid w:val="00BF408F"/>
    <w:rsid w:val="00BF55C3"/>
    <w:rsid w:val="00C011F0"/>
    <w:rsid w:val="00C26BE8"/>
    <w:rsid w:val="00C276B2"/>
    <w:rsid w:val="00C30204"/>
    <w:rsid w:val="00C34D33"/>
    <w:rsid w:val="00C3662B"/>
    <w:rsid w:val="00C41F15"/>
    <w:rsid w:val="00C42E9F"/>
    <w:rsid w:val="00C44366"/>
    <w:rsid w:val="00C53749"/>
    <w:rsid w:val="00C5427B"/>
    <w:rsid w:val="00C56871"/>
    <w:rsid w:val="00C76330"/>
    <w:rsid w:val="00C80B9E"/>
    <w:rsid w:val="00C813CD"/>
    <w:rsid w:val="00C839AB"/>
    <w:rsid w:val="00C8602B"/>
    <w:rsid w:val="00C91B97"/>
    <w:rsid w:val="00C9324B"/>
    <w:rsid w:val="00C970D3"/>
    <w:rsid w:val="00C97C8C"/>
    <w:rsid w:val="00CA02E1"/>
    <w:rsid w:val="00CA1409"/>
    <w:rsid w:val="00CB0325"/>
    <w:rsid w:val="00CB1801"/>
    <w:rsid w:val="00CB72FD"/>
    <w:rsid w:val="00CB7BD3"/>
    <w:rsid w:val="00CC46CD"/>
    <w:rsid w:val="00CC6BF3"/>
    <w:rsid w:val="00CC7BB6"/>
    <w:rsid w:val="00CD3457"/>
    <w:rsid w:val="00CD68E8"/>
    <w:rsid w:val="00CE05ED"/>
    <w:rsid w:val="00CE22A3"/>
    <w:rsid w:val="00CE4850"/>
    <w:rsid w:val="00CE6977"/>
    <w:rsid w:val="00CF4780"/>
    <w:rsid w:val="00CF4F29"/>
    <w:rsid w:val="00D0508C"/>
    <w:rsid w:val="00D10FE6"/>
    <w:rsid w:val="00D12F1A"/>
    <w:rsid w:val="00D16DF7"/>
    <w:rsid w:val="00D268C5"/>
    <w:rsid w:val="00D27ABE"/>
    <w:rsid w:val="00D31A4A"/>
    <w:rsid w:val="00D37877"/>
    <w:rsid w:val="00D43010"/>
    <w:rsid w:val="00D61535"/>
    <w:rsid w:val="00D63CF1"/>
    <w:rsid w:val="00D67BF3"/>
    <w:rsid w:val="00D775BA"/>
    <w:rsid w:val="00D809F4"/>
    <w:rsid w:val="00D84AE9"/>
    <w:rsid w:val="00D85A51"/>
    <w:rsid w:val="00D90028"/>
    <w:rsid w:val="00D93791"/>
    <w:rsid w:val="00D94616"/>
    <w:rsid w:val="00DB5375"/>
    <w:rsid w:val="00DB69A3"/>
    <w:rsid w:val="00DB72F6"/>
    <w:rsid w:val="00DB7A54"/>
    <w:rsid w:val="00DC510D"/>
    <w:rsid w:val="00DD0625"/>
    <w:rsid w:val="00DD2F7B"/>
    <w:rsid w:val="00DD5D3E"/>
    <w:rsid w:val="00DE4599"/>
    <w:rsid w:val="00DE4E2F"/>
    <w:rsid w:val="00DE5EB3"/>
    <w:rsid w:val="00DE6DD8"/>
    <w:rsid w:val="00DE75F2"/>
    <w:rsid w:val="00DF57D8"/>
    <w:rsid w:val="00E037A7"/>
    <w:rsid w:val="00E055E8"/>
    <w:rsid w:val="00E06B80"/>
    <w:rsid w:val="00E13472"/>
    <w:rsid w:val="00E17022"/>
    <w:rsid w:val="00E205A0"/>
    <w:rsid w:val="00E20B57"/>
    <w:rsid w:val="00E24DBF"/>
    <w:rsid w:val="00E40A2C"/>
    <w:rsid w:val="00E43DA4"/>
    <w:rsid w:val="00E51C32"/>
    <w:rsid w:val="00E56C9C"/>
    <w:rsid w:val="00E60638"/>
    <w:rsid w:val="00E62F93"/>
    <w:rsid w:val="00E64E24"/>
    <w:rsid w:val="00E66822"/>
    <w:rsid w:val="00E706D1"/>
    <w:rsid w:val="00E70AF6"/>
    <w:rsid w:val="00E741E1"/>
    <w:rsid w:val="00E76E3A"/>
    <w:rsid w:val="00E773D7"/>
    <w:rsid w:val="00E82AEC"/>
    <w:rsid w:val="00E83E8A"/>
    <w:rsid w:val="00E84990"/>
    <w:rsid w:val="00E9118B"/>
    <w:rsid w:val="00E95760"/>
    <w:rsid w:val="00E96503"/>
    <w:rsid w:val="00E96D63"/>
    <w:rsid w:val="00E96FE3"/>
    <w:rsid w:val="00E974D4"/>
    <w:rsid w:val="00EB00DB"/>
    <w:rsid w:val="00EB348E"/>
    <w:rsid w:val="00EB6DAB"/>
    <w:rsid w:val="00EB6F54"/>
    <w:rsid w:val="00EC3090"/>
    <w:rsid w:val="00EC3672"/>
    <w:rsid w:val="00EC37E7"/>
    <w:rsid w:val="00EC5CCA"/>
    <w:rsid w:val="00ED16BB"/>
    <w:rsid w:val="00ED22B2"/>
    <w:rsid w:val="00ED46F6"/>
    <w:rsid w:val="00ED55CE"/>
    <w:rsid w:val="00ED6706"/>
    <w:rsid w:val="00EE0E4F"/>
    <w:rsid w:val="00EE52D9"/>
    <w:rsid w:val="00EF1DB8"/>
    <w:rsid w:val="00EF4ACF"/>
    <w:rsid w:val="00EF50FD"/>
    <w:rsid w:val="00EF623A"/>
    <w:rsid w:val="00EF7619"/>
    <w:rsid w:val="00F0311D"/>
    <w:rsid w:val="00F11A23"/>
    <w:rsid w:val="00F14214"/>
    <w:rsid w:val="00F17D22"/>
    <w:rsid w:val="00F213C5"/>
    <w:rsid w:val="00F26655"/>
    <w:rsid w:val="00F30F33"/>
    <w:rsid w:val="00F324A1"/>
    <w:rsid w:val="00F52494"/>
    <w:rsid w:val="00F539D1"/>
    <w:rsid w:val="00F54F20"/>
    <w:rsid w:val="00F56EB7"/>
    <w:rsid w:val="00F66C8D"/>
    <w:rsid w:val="00F674D3"/>
    <w:rsid w:val="00F706DB"/>
    <w:rsid w:val="00F70FBA"/>
    <w:rsid w:val="00F73C1C"/>
    <w:rsid w:val="00F75CF3"/>
    <w:rsid w:val="00F80E18"/>
    <w:rsid w:val="00F84E22"/>
    <w:rsid w:val="00F86E07"/>
    <w:rsid w:val="00FA1649"/>
    <w:rsid w:val="00FA4B1F"/>
    <w:rsid w:val="00FA6FEE"/>
    <w:rsid w:val="00FB126A"/>
    <w:rsid w:val="00FB1E0D"/>
    <w:rsid w:val="00FB637F"/>
    <w:rsid w:val="00FB700B"/>
    <w:rsid w:val="00FC0AA2"/>
    <w:rsid w:val="00FC0E0A"/>
    <w:rsid w:val="00FC0E74"/>
    <w:rsid w:val="00FC2C21"/>
    <w:rsid w:val="00FD6EA9"/>
    <w:rsid w:val="00FD77CF"/>
    <w:rsid w:val="00FD7AB5"/>
    <w:rsid w:val="00FE0ED3"/>
    <w:rsid w:val="00FE396C"/>
    <w:rsid w:val="00FE59B4"/>
    <w:rsid w:val="00FE6900"/>
    <w:rsid w:val="00FF2558"/>
    <w:rsid w:val="00FF43D5"/>
    <w:rsid w:val="09EE7B04"/>
    <w:rsid w:val="0BCB5D11"/>
    <w:rsid w:val="0D322AC2"/>
    <w:rsid w:val="0F18644B"/>
    <w:rsid w:val="0FB9D090"/>
    <w:rsid w:val="12C051F8"/>
    <w:rsid w:val="18A2B63A"/>
    <w:rsid w:val="1CA0411E"/>
    <w:rsid w:val="1D6350EF"/>
    <w:rsid w:val="1D635405"/>
    <w:rsid w:val="1D8D8C98"/>
    <w:rsid w:val="22239717"/>
    <w:rsid w:val="27E2F3C5"/>
    <w:rsid w:val="289C11A7"/>
    <w:rsid w:val="28E62B27"/>
    <w:rsid w:val="2B016C2A"/>
    <w:rsid w:val="2B1A9487"/>
    <w:rsid w:val="2D607D8E"/>
    <w:rsid w:val="2F269625"/>
    <w:rsid w:val="2FE49611"/>
    <w:rsid w:val="3172DF48"/>
    <w:rsid w:val="33E3D867"/>
    <w:rsid w:val="384397AC"/>
    <w:rsid w:val="397BBF93"/>
    <w:rsid w:val="3CA5033E"/>
    <w:rsid w:val="3F756F3C"/>
    <w:rsid w:val="4661684F"/>
    <w:rsid w:val="4699BE7D"/>
    <w:rsid w:val="4A85A650"/>
    <w:rsid w:val="4C9D64B1"/>
    <w:rsid w:val="4DA41EB5"/>
    <w:rsid w:val="4FC9B596"/>
    <w:rsid w:val="50DBBF77"/>
    <w:rsid w:val="54136039"/>
    <w:rsid w:val="5507232C"/>
    <w:rsid w:val="5752EE81"/>
    <w:rsid w:val="58A5EA09"/>
    <w:rsid w:val="5E295620"/>
    <w:rsid w:val="5EA85CF9"/>
    <w:rsid w:val="6041F604"/>
    <w:rsid w:val="615E9296"/>
    <w:rsid w:val="6EA71969"/>
    <w:rsid w:val="730CEFBA"/>
    <w:rsid w:val="73865F88"/>
    <w:rsid w:val="777674F3"/>
    <w:rsid w:val="7859D0AB"/>
    <w:rsid w:val="7C1B8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B0B1E"/>
  <w15:chartTrackingRefBased/>
  <w15:docId w15:val="{CEA0B80C-09A0-4590-8EA4-E40EFF5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C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27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142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278"/>
    <w:rPr>
      <w:rFonts w:ascii="Arial" w:eastAsiaTheme="majorEastAsia" w:hAnsi="Arial" w:cstheme="majorBidi"/>
      <w:b/>
      <w:sz w:val="32"/>
      <w:szCs w:val="26"/>
    </w:rPr>
  </w:style>
  <w:style w:type="paragraph" w:customStyle="1" w:styleId="CoverText">
    <w:name w:val="Cover Text"/>
    <w:basedOn w:val="Normal"/>
    <w:qFormat/>
    <w:rsid w:val="009E2278"/>
    <w:rPr>
      <w:b/>
      <w:sz w:val="64"/>
    </w:rPr>
  </w:style>
  <w:style w:type="paragraph" w:styleId="Header">
    <w:name w:val="header"/>
    <w:basedOn w:val="Normal"/>
    <w:link w:val="HeaderChar"/>
    <w:uiPriority w:val="99"/>
    <w:unhideWhenUsed/>
    <w:rsid w:val="009E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78"/>
  </w:style>
  <w:style w:type="paragraph" w:styleId="Footer">
    <w:name w:val="footer"/>
    <w:basedOn w:val="Normal"/>
    <w:link w:val="FooterChar"/>
    <w:uiPriority w:val="99"/>
    <w:unhideWhenUsed/>
    <w:rsid w:val="009E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78"/>
  </w:style>
  <w:style w:type="table" w:styleId="TableGrid">
    <w:name w:val="Table Grid"/>
    <w:basedOn w:val="TableNormal"/>
    <w:uiPriority w:val="39"/>
    <w:rsid w:val="009E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ED6706"/>
    <w:rPr>
      <w:rFonts w:ascii="Arial" w:hAnsi="Arial"/>
      <w:sz w:val="18"/>
      <w:szCs w:val="18"/>
      <w:lang w:val="en-GB" w:bidi="ar-DZ"/>
    </w:rPr>
  </w:style>
  <w:style w:type="character" w:customStyle="1" w:styleId="Heading3Char">
    <w:name w:val="Heading 3 Char"/>
    <w:basedOn w:val="DefaultParagraphFont"/>
    <w:link w:val="Heading3"/>
    <w:uiPriority w:val="9"/>
    <w:rsid w:val="00B96142"/>
    <w:rPr>
      <w:rFonts w:ascii="Arial" w:eastAsiaTheme="majorEastAsia" w:hAnsi="Arial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605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6F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46F6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D46F6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6F6"/>
    <w:rPr>
      <w:color w:val="0563C1" w:themeColor="hyperlink"/>
      <w:u w:val="single"/>
    </w:rPr>
  </w:style>
  <w:style w:type="paragraph" w:customStyle="1" w:styleId="SDDListHeading1">
    <w:name w:val="SDD List Heading 1"/>
    <w:basedOn w:val="ListNumber"/>
    <w:next w:val="Normal"/>
    <w:link w:val="SDDListHeading1Char"/>
    <w:qFormat/>
    <w:rsid w:val="00E706D1"/>
    <w:pPr>
      <w:numPr>
        <w:numId w:val="5"/>
      </w:numPr>
      <w:spacing w:before="160" w:after="240" w:line="240" w:lineRule="auto"/>
      <w:ind w:left="357" w:hanging="357"/>
      <w:contextualSpacing w:val="0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C76E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SDDListHeading1Char">
    <w:name w:val="SDD List Heading 1 Char"/>
    <w:basedOn w:val="Heading2Char"/>
    <w:link w:val="SDDListHeading1"/>
    <w:rsid w:val="00E706D1"/>
    <w:rPr>
      <w:rFonts w:ascii="Arial" w:eastAsiaTheme="majorEastAsia" w:hAnsi="Arial" w:cstheme="majorBidi"/>
      <w:b/>
      <w:sz w:val="32"/>
      <w:szCs w:val="26"/>
    </w:rPr>
  </w:style>
  <w:style w:type="paragraph" w:customStyle="1" w:styleId="SDDListHeading2">
    <w:name w:val="SDD List Heading 2"/>
    <w:basedOn w:val="SDDListHeading1"/>
    <w:next w:val="Normal"/>
    <w:link w:val="SDDListHeading2Char"/>
    <w:qFormat/>
    <w:rsid w:val="005677FE"/>
    <w:pPr>
      <w:numPr>
        <w:ilvl w:val="1"/>
      </w:numPr>
      <w:ind w:left="431" w:hanging="431"/>
    </w:pPr>
    <w:rPr>
      <w:bCs/>
      <w:sz w:val="28"/>
    </w:rPr>
  </w:style>
  <w:style w:type="paragraph" w:styleId="ListNumber">
    <w:name w:val="List Number"/>
    <w:basedOn w:val="Normal"/>
    <w:uiPriority w:val="99"/>
    <w:unhideWhenUsed/>
    <w:rsid w:val="004C76E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F623A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List2">
    <w:name w:val="List 2"/>
    <w:basedOn w:val="Normal"/>
    <w:link w:val="List2Char"/>
    <w:uiPriority w:val="99"/>
    <w:semiHidden/>
    <w:unhideWhenUsed/>
    <w:rsid w:val="004C76E8"/>
    <w:pPr>
      <w:ind w:left="566" w:hanging="283"/>
      <w:contextualSpacing/>
    </w:pPr>
  </w:style>
  <w:style w:type="character" w:customStyle="1" w:styleId="List2Char">
    <w:name w:val="List 2 Char"/>
    <w:basedOn w:val="DefaultParagraphFont"/>
    <w:link w:val="List2"/>
    <w:uiPriority w:val="99"/>
    <w:semiHidden/>
    <w:rsid w:val="004C76E8"/>
    <w:rPr>
      <w:rFonts w:ascii="Arial" w:hAnsi="Arial"/>
    </w:rPr>
  </w:style>
  <w:style w:type="character" w:customStyle="1" w:styleId="SDDListHeading2Char">
    <w:name w:val="SDD List Heading 2 Char"/>
    <w:basedOn w:val="List2Char"/>
    <w:link w:val="SDDListHeading2"/>
    <w:rsid w:val="005677FE"/>
    <w:rPr>
      <w:rFonts w:ascii="Arial" w:hAnsi="Arial"/>
      <w:b/>
      <w:bCs/>
      <w:sz w:val="28"/>
    </w:rPr>
  </w:style>
  <w:style w:type="paragraph" w:styleId="ListNumber2">
    <w:name w:val="List Number 2"/>
    <w:basedOn w:val="Normal"/>
    <w:uiPriority w:val="99"/>
    <w:semiHidden/>
    <w:unhideWhenUsed/>
    <w:rsid w:val="004C76E8"/>
    <w:pPr>
      <w:numPr>
        <w:numId w:val="6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EF623A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623A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623A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623A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623A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SDDListHeading3">
    <w:name w:val="SDD List Heading 3"/>
    <w:basedOn w:val="SDDListHeading2"/>
    <w:next w:val="Normal"/>
    <w:qFormat/>
    <w:rsid w:val="005677FE"/>
    <w:pPr>
      <w:numPr>
        <w:ilvl w:val="2"/>
      </w:numPr>
      <w:ind w:left="505" w:hanging="505"/>
    </w:pPr>
    <w:rPr>
      <w:sz w:val="24"/>
      <w:szCs w:val="24"/>
    </w:rPr>
  </w:style>
  <w:style w:type="paragraph" w:customStyle="1" w:styleId="SDDTableHeaderRow">
    <w:name w:val="SDD Table Header Row"/>
    <w:basedOn w:val="Normal"/>
    <w:qFormat/>
    <w:rsid w:val="005E3ABD"/>
    <w:pPr>
      <w:spacing w:after="0" w:line="240" w:lineRule="auto"/>
    </w:pPr>
    <w:rPr>
      <w:rFonts w:eastAsia="Times New Roman" w:cs="Arial"/>
      <w:b/>
      <w:bCs/>
      <w:color w:val="FFFFFF" w:themeColor="background1"/>
      <w:sz w:val="20"/>
      <w:szCs w:val="20"/>
      <w:lang w:eastAsia="en-GB"/>
    </w:rPr>
  </w:style>
  <w:style w:type="paragraph" w:customStyle="1" w:styleId="SDDTableRow">
    <w:name w:val="SDD Table Row"/>
    <w:basedOn w:val="Normal"/>
    <w:qFormat/>
    <w:rsid w:val="005E3ABD"/>
    <w:pPr>
      <w:spacing w:after="0" w:line="240" w:lineRule="auto"/>
    </w:pPr>
    <w:rPr>
      <w:rFonts w:eastAsia="Times New Roman" w:cs="Arial"/>
      <w:color w:val="000000"/>
      <w:sz w:val="20"/>
      <w:szCs w:val="20"/>
      <w:lang w:eastAsia="en-GB"/>
    </w:rPr>
  </w:style>
  <w:style w:type="paragraph" w:customStyle="1" w:styleId="paragraph">
    <w:name w:val="paragraph"/>
    <w:basedOn w:val="Normal"/>
    <w:rsid w:val="00B8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858E4"/>
  </w:style>
  <w:style w:type="character" w:customStyle="1" w:styleId="eop">
    <w:name w:val="eop"/>
    <w:basedOn w:val="DefaultParagraphFont"/>
    <w:rsid w:val="00B858E4"/>
  </w:style>
  <w:style w:type="character" w:styleId="UnresolvedMention">
    <w:name w:val="Unresolved Mention"/>
    <w:basedOn w:val="DefaultParagraphFont"/>
    <w:uiPriority w:val="99"/>
    <w:semiHidden/>
    <w:unhideWhenUsed/>
    <w:rsid w:val="00E82AE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3403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599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8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28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0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a-epvt-dev2-saasfaprod1.fa.ocs.oraclecloud.com/" TargetMode="External"/><Relationship Id="rId18" Type="http://schemas.openxmlformats.org/officeDocument/2006/relationships/hyperlink" Target="https://fa-epvt-dev2-saasfaprod1.fa.ocs.oraclecloud.com/fscmRestApi/resources/11.13.18.05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scc-oic-dev2-lrmiiuu4owzp-ld.integration.ocp.oraclecloud.com/ic/home" TargetMode="External"/><Relationship Id="rId17" Type="http://schemas.openxmlformats.org/officeDocument/2006/relationships/hyperlink" Target="mailto:sit@atamis.co.uk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fa-epvt-dev2-saasfaprod1.fa.ocs.oraclecloud.com/xmlpserver/services/ExternalReportWSSService?WSDL" TargetMode="External"/><Relationship Id="rId20" Type="http://schemas.openxmlformats.org/officeDocument/2006/relationships/hyperlink" Target="https://fa-epvt-dev2-saasfaprod1.fa.ocs.oraclecloud.com/analytics/saw.dll?catalo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fa-epvt-dev2-saasfaprod1.fa.ocs.oraclecloud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fa-epvt-dev2-saasfaprod1.fa.ocs.oraclecloud.com:443/crmRestApi/resources/11.13.18.0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scc-oic-dev2-lrmiiuu4owzp-ld.integration.ocp.oraclecloud.com:443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db6516-1745-4a9b-b3aa-e40bf312981a">
      <Terms xmlns="http://schemas.microsoft.com/office/infopath/2007/PartnerControls"/>
    </lcf76f155ced4ddcb4097134ff3c332f>
    <TaxCatchAll xmlns="168e0357-5b39-4600-91c2-bfff6e89651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51EB8E10E8644A560FFF39CB91F21" ma:contentTypeVersion="15" ma:contentTypeDescription="Create a new document." ma:contentTypeScope="" ma:versionID="cae598eea01b6aeff996ebdfe3462540">
  <xsd:schema xmlns:xsd="http://www.w3.org/2001/XMLSchema" xmlns:xs="http://www.w3.org/2001/XMLSchema" xmlns:p="http://schemas.microsoft.com/office/2006/metadata/properties" xmlns:ns2="fedb6516-1745-4a9b-b3aa-e40bf312981a" xmlns:ns3="08b07511-6996-4b0f-9799-71be7dec5323" xmlns:ns4="168e0357-5b39-4600-91c2-bfff6e896513" targetNamespace="http://schemas.microsoft.com/office/2006/metadata/properties" ma:root="true" ma:fieldsID="099dcc69757060baca2f70bd4acccfd9" ns2:_="" ns3:_="" ns4:_="">
    <xsd:import namespace="fedb6516-1745-4a9b-b3aa-e40bf312981a"/>
    <xsd:import namespace="08b07511-6996-4b0f-9799-71be7dec5323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b6516-1745-4a9b-b3aa-e40bf3129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07511-6996-4b0f-9799-71be7dec5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c1d60ad-d2bc-4e66-81b1-435731a5fac5}" ma:internalName="TaxCatchAll" ma:showField="CatchAllData" ma:web="08b07511-6996-4b0f-9799-71be7dec5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694710-AE2B-4FE2-896D-66714D230E66}">
  <ds:schemaRefs>
    <ds:schemaRef ds:uri="http://schemas.microsoft.com/office/2006/metadata/properties"/>
    <ds:schemaRef ds:uri="http://schemas.microsoft.com/office/infopath/2007/PartnerControls"/>
    <ds:schemaRef ds:uri="fedb6516-1745-4a9b-b3aa-e40bf312981a"/>
    <ds:schemaRef ds:uri="168e0357-5b39-4600-91c2-bfff6e896513"/>
  </ds:schemaRefs>
</ds:datastoreItem>
</file>

<file path=customXml/itemProps2.xml><?xml version="1.0" encoding="utf-8"?>
<ds:datastoreItem xmlns:ds="http://schemas.openxmlformats.org/officeDocument/2006/customXml" ds:itemID="{3743580C-F8C2-4B38-8F4F-7C3518DC20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4C9503-B3EE-4F35-A75E-2D1A146EE0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534101-8420-4D57-9951-7A6E8FD71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b6516-1745-4a9b-b3aa-e40bf312981a"/>
    <ds:schemaRef ds:uri="08b07511-6996-4b0f-9799-71be7dec5323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8026</TotalTime>
  <Pages>12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nick.cox@oracle.com</dc:creator>
  <cp:keywords/>
  <dc:description/>
  <cp:lastModifiedBy>Sreejit Nair</cp:lastModifiedBy>
  <cp:revision>293</cp:revision>
  <dcterms:created xsi:type="dcterms:W3CDTF">2022-10-17T10:57:00Z</dcterms:created>
  <dcterms:modified xsi:type="dcterms:W3CDTF">2022-11-22T11:28:00Z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0x0101007B151EB8E10E8644A560FFF39CB91F21</vt:lpwstr>
  </property>
  <property fmtid="{D5CDD505-2E9C-101B-9397-08002B2CF9AE}" pid="3" name="MediaServiceImageTags">
    <vt:lpwstr/>
  </property>
  <property fmtid="{D5CDD505-2E9C-101B-9397-08002B2CF9AE}" pid="4" name="lcf76f155ced4ddcb4097134ff3c332f">
    <vt:lpwstr/>
  </property>
  <property fmtid="{D5CDD505-2E9C-101B-9397-08002B2CF9AE}" pid="5" name="TaxCatchAll">
    <vt:lpwstr/>
  </property>
</Properties>
</file>